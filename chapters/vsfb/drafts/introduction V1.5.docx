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3EF5A" w14:textId="77777777" w:rsidR="00E00AD9" w:rsidRDefault="00443F41">
      <w:pPr>
        <w:pStyle w:val="Heading1"/>
      </w:pPr>
      <w:bookmarkStart w:id="0" w:name="ch:introduction"/>
      <w:r>
        <w:t>Introduction</w:t>
      </w:r>
    </w:p>
    <w:p w14:paraId="2509098D" w14:textId="30A1A5FC" w:rsidR="627951A7" w:rsidRDefault="627951A7" w:rsidP="3E233965">
      <w:pPr>
        <w:pStyle w:val="BodyText"/>
      </w:pPr>
      <w:ins w:id="1" w:author="Francis X. Villablanca" w:date="2025-07-17T17:05:00Z">
        <w:r>
          <w:t xml:space="preserve">Somewhere – before this </w:t>
        </w:r>
        <w:proofErr w:type="spellStart"/>
        <w:r>
          <w:t>Hyp</w:t>
        </w:r>
        <w:proofErr w:type="spellEnd"/>
        <w:r>
          <w:t xml:space="preserve"> and Pred section - </w:t>
        </w:r>
      </w:ins>
      <w:ins w:id="2" w:author="Francis X. Villablanca" w:date="2025-07-17T17:06:00Z">
        <w:r w:rsidR="03C1A875">
          <w:t xml:space="preserve">we need to quote Kingston's exact language. That language needs to be unpacked, so that it becomes obvious that there might be </w:t>
        </w:r>
      </w:ins>
      <w:ins w:id="3" w:author="Francis X. Villablanca" w:date="2025-07-17T17:07:00Z">
        <w:r w:rsidR="03C1A875">
          <w:t>alternative te</w:t>
        </w:r>
        <w:r w:rsidR="57C4C983">
          <w:t xml:space="preserve">sts </w:t>
        </w:r>
        <w:proofErr w:type="gramStart"/>
        <w:r w:rsidR="57C4C983">
          <w:t>like:</w:t>
        </w:r>
        <w:proofErr w:type="gramEnd"/>
        <w:r w:rsidR="57C4C983">
          <w:t xml:space="preserve"> </w:t>
        </w:r>
      </w:ins>
      <w:ins w:id="4" w:author="Francis X. Villablanca" w:date="2025-07-17T17:06:00Z">
        <w:r w:rsidR="03C1A875">
          <w:t xml:space="preserve">a negative correlation between wind </w:t>
        </w:r>
      </w:ins>
      <w:ins w:id="5" w:author="Francis X. Villablanca" w:date="2025-07-17T17:07:00Z">
        <w:r w:rsidR="78E860DB">
          <w:t xml:space="preserve">and </w:t>
        </w:r>
      </w:ins>
      <w:ins w:id="6" w:author="Francis X. Villablanca" w:date="2025-07-17T17:06:00Z">
        <w:r w:rsidR="03C1A875">
          <w:t>abundance, or than it could be a threshold model, or that it could be</w:t>
        </w:r>
      </w:ins>
      <w:ins w:id="7" w:author="Francis X. Villablanca" w:date="2025-07-17T17:07:00Z">
        <w:r w:rsidR="03C1A875">
          <w:t xml:space="preserve"> a reduction in site fidelity/occupancy.</w:t>
        </w:r>
      </w:ins>
      <w:ins w:id="8" w:author="Francis X. Villablanca" w:date="2025-07-17T17:08:00Z">
        <w:r w:rsidR="11633C09">
          <w:t xml:space="preserve"> Also, that it could just be average wind speeds or gust speeds. </w:t>
        </w:r>
      </w:ins>
      <w:ins w:id="9" w:author="Francis X. Villablanca" w:date="2025-07-17T17:07:00Z">
        <w:r w:rsidR="03C1A875">
          <w:t>This should feel like a general discussion of the possible ways in which one could analyze his statement for validity</w:t>
        </w:r>
      </w:ins>
      <w:ins w:id="10" w:author="Francis X. Villablanca" w:date="2025-07-17T17:08:00Z">
        <w:r w:rsidR="68B70413">
          <w:t xml:space="preserve"> and should make the re</w:t>
        </w:r>
      </w:ins>
      <w:ins w:id="11" w:author="Francis X. Villablanca" w:date="2025-07-17T17:09:00Z">
        <w:r w:rsidR="68B70413">
          <w:t>ader feel like the original statement was both vague and impactful. Being impactful will require some statement about the management of canop</w:t>
        </w:r>
        <w:r w:rsidR="2C7AE83F">
          <w:t xml:space="preserve">y structure as a </w:t>
        </w:r>
      </w:ins>
      <w:ins w:id="12" w:author="Francis X. Villablanca" w:date="2025-07-17T17:10:00Z">
        <w:r w:rsidR="2C7AE83F">
          <w:t xml:space="preserve">strategy for maintaining habitat suitability (not sure where this “impactful” </w:t>
        </w:r>
      </w:ins>
      <w:ins w:id="13" w:author="Francis X. Villablanca" w:date="2025-07-17T17:11:00Z">
        <w:r w:rsidR="62A7CE12">
          <w:t>argument would sit in the intro..</w:t>
        </w:r>
      </w:ins>
      <w:ins w:id="14" w:author="Francis X. Villablanca" w:date="2025-07-17T17:10:00Z">
        <w:r w:rsidR="2C7AE83F">
          <w:t>.</w:t>
        </w:r>
      </w:ins>
      <w:ins w:id="15" w:author="Francis X. Villablanca" w:date="2025-07-17T17:11:00Z">
        <w:r w:rsidR="0A33CD0C">
          <w:t>)</w:t>
        </w:r>
      </w:ins>
    </w:p>
    <w:p w14:paraId="79466D07" w14:textId="50E3EAE5" w:rsidR="00541A0D" w:rsidDel="003D6A1A" w:rsidRDefault="00541A0D" w:rsidP="3E233965">
      <w:pPr>
        <w:pStyle w:val="BodyText"/>
        <w:rPr>
          <w:del w:id="16" w:author="Kyle Nessen" w:date="2025-07-23T11:07:00Z" w16du:dateUtc="2025-07-23T18:07:00Z"/>
        </w:rPr>
      </w:pPr>
      <w:del w:id="17" w:author="Kyle Nessen" w:date="2025-07-23T11:07:00Z" w16du:dateUtc="2025-07-23T18:07:00Z">
        <w:r w:rsidDel="003D6A1A">
          <w:delText>1990 paper</w:delText>
        </w:r>
      </w:del>
    </w:p>
    <w:p w14:paraId="5761BD5C" w14:textId="075A64D5" w:rsidR="009F5192" w:rsidDel="003D6A1A" w:rsidRDefault="00541A0D" w:rsidP="3E233965">
      <w:pPr>
        <w:pStyle w:val="BodyText"/>
        <w:rPr>
          <w:del w:id="18" w:author="Kyle Nessen" w:date="2025-07-23T11:07:00Z" w16du:dateUtc="2025-07-23T18:07:00Z"/>
        </w:rPr>
      </w:pPr>
      <w:del w:id="19" w:author="Kyle Nessen" w:date="2025-07-23T11:07:00Z" w16du:dateUtc="2025-07-23T18:07:00Z">
        <w:r w:rsidDel="003D6A1A">
          <w:delText>“</w:delText>
        </w:r>
        <w:r w:rsidRPr="00541A0D" w:rsidDel="003D6A1A">
          <w:delText>During winter storms, the butterflies clustered on those few trees that offered the greatest protection against winds of «2 m/s or greater.</w:delText>
        </w:r>
        <w:r w:rsidDel="003D6A1A">
          <w:delText>”</w:delText>
        </w:r>
      </w:del>
    </w:p>
    <w:p w14:paraId="2D9C04D8" w14:textId="5CA2A222" w:rsidR="00541A0D" w:rsidDel="003D6A1A" w:rsidRDefault="003D6A1A" w:rsidP="3E233965">
      <w:pPr>
        <w:pStyle w:val="BodyText"/>
        <w:rPr>
          <w:del w:id="20" w:author="Kyle Nessen" w:date="2025-07-23T11:07:00Z" w16du:dateUtc="2025-07-23T18:07:00Z"/>
        </w:rPr>
      </w:pPr>
      <w:del w:id="21" w:author="Kyle Nessen" w:date="2025-07-23T11:07:00Z" w16du:dateUtc="2025-07-23T18:07:00Z">
        <w:r w:rsidDel="003D6A1A">
          <w:delText>“</w:delText>
        </w:r>
        <w:r w:rsidRPr="003D6A1A" w:rsidDel="003D6A1A">
          <w:delText>The greatest mean wind velocity at the cluster trees (0.84 m/s) was similar to the average low wind velocity (0.71 m/s) of the postcluster trees. This relationship implies that wind velocities &gt;0.84 m/s could determine whether a tree was suitable or not for roosting.</w:delText>
        </w:r>
        <w:r w:rsidDel="003D6A1A">
          <w:delText>”</w:delText>
        </w:r>
      </w:del>
    </w:p>
    <w:p w14:paraId="237E44FA" w14:textId="77777777" w:rsidR="003D6A1A" w:rsidRDefault="003D6A1A" w:rsidP="003D6A1A">
      <w:pPr>
        <w:pStyle w:val="BodyText"/>
        <w:rPr>
          <w:ins w:id="22" w:author="Kyle Nessen" w:date="2025-07-23T11:07:00Z" w16du:dateUtc="2025-07-23T18:07:00Z"/>
        </w:rPr>
      </w:pPr>
      <w:ins w:id="23" w:author="Kyle Nessen" w:date="2025-07-23T11:07:00Z" w16du:dateUtc="2025-07-23T18:07:00Z">
        <w:r>
          <w:t>1990 paper</w:t>
        </w:r>
      </w:ins>
    </w:p>
    <w:p w14:paraId="3E28FE24" w14:textId="77777777" w:rsidR="003D6A1A" w:rsidRDefault="003D6A1A" w:rsidP="003D6A1A">
      <w:pPr>
        <w:pStyle w:val="BodyText"/>
        <w:rPr>
          <w:ins w:id="24" w:author="Kyle Nessen" w:date="2025-07-23T11:07:00Z" w16du:dateUtc="2025-07-23T18:07:00Z"/>
        </w:rPr>
      </w:pPr>
      <w:ins w:id="25" w:author="Kyle Nessen" w:date="2025-07-23T11:07:00Z" w16du:dateUtc="2025-07-23T18:07:00Z">
        <w:r>
          <w:t>“</w:t>
        </w:r>
        <w:r w:rsidRPr="00541A0D">
          <w:t>During winter storms, the butterflies clustered on those few trees that offered the greatest protection against winds of «2 m/s or greater.</w:t>
        </w:r>
        <w:r>
          <w:t>”</w:t>
        </w:r>
      </w:ins>
    </w:p>
    <w:p w14:paraId="45AA8451" w14:textId="77777777" w:rsidR="003D6A1A" w:rsidRDefault="003D6A1A" w:rsidP="003D6A1A">
      <w:pPr>
        <w:pStyle w:val="BodyText"/>
        <w:rPr>
          <w:ins w:id="26" w:author="Kyle Nessen" w:date="2025-07-23T11:07:00Z" w16du:dateUtc="2025-07-23T18:07:00Z"/>
        </w:rPr>
      </w:pPr>
      <w:ins w:id="27" w:author="Kyle Nessen" w:date="2025-07-23T11:07:00Z" w16du:dateUtc="2025-07-23T18:07:00Z">
        <w:r>
          <w:t>“</w:t>
        </w:r>
        <w:r w:rsidRPr="003D6A1A">
          <w:t xml:space="preserve">The greatest mean wind velocity at the cluster trees (0.84 m/s) was </w:t>
        </w:r>
        <w:proofErr w:type="gramStart"/>
        <w:r w:rsidRPr="003D6A1A">
          <w:t>similar to</w:t>
        </w:r>
        <w:proofErr w:type="gramEnd"/>
        <w:r w:rsidRPr="003D6A1A">
          <w:t xml:space="preserve"> the average low wind velocity (0.71 m/s) of the </w:t>
        </w:r>
        <w:proofErr w:type="spellStart"/>
        <w:r w:rsidRPr="003D6A1A">
          <w:t>postcluster</w:t>
        </w:r>
        <w:proofErr w:type="spellEnd"/>
        <w:r w:rsidRPr="003D6A1A">
          <w:t xml:space="preserve"> trees. This relationship implies that wind velocities &gt;0.84 m/s could determine whether a tree was suitable or not for roosting.</w:t>
        </w:r>
        <w:r>
          <w:t>”</w:t>
        </w:r>
      </w:ins>
    </w:p>
    <w:p w14:paraId="0C2D907F" w14:textId="2F01F6EF" w:rsidR="003D6A1A" w:rsidRDefault="003956B3" w:rsidP="3E233965">
      <w:pPr>
        <w:pStyle w:val="BodyText"/>
        <w:rPr>
          <w:ins w:id="28" w:author="Kyle Nessen" w:date="2025-07-23T11:21:00Z" w16du:dateUtc="2025-07-23T18:21:00Z"/>
        </w:rPr>
      </w:pPr>
      <w:ins w:id="29" w:author="Kyle Nessen" w:date="2025-07-23T11:08:00Z" w16du:dateUtc="2025-07-23T18:08:00Z">
        <w:r>
          <w:t>“</w:t>
        </w:r>
        <w:r w:rsidRPr="003956B3">
          <w:t>Brower (1988) noted that roosting butterflies dispersed when they were exposed to prolonged direct sunlight.</w:t>
        </w:r>
        <w:r>
          <w:t>”</w:t>
        </w:r>
      </w:ins>
    </w:p>
    <w:p w14:paraId="1B8ACE83" w14:textId="6565C2CB" w:rsidR="005037EE" w:rsidRDefault="005037EE" w:rsidP="3E233965">
      <w:pPr>
        <w:pStyle w:val="BodyText"/>
        <w:rPr>
          <w:ins w:id="30" w:author="Kyle Nessen" w:date="2025-07-23T11:24:00Z" w16du:dateUtc="2025-07-23T18:24:00Z"/>
        </w:rPr>
      </w:pPr>
      <w:ins w:id="31" w:author="Kyle Nessen" w:date="2025-07-23T11:21:00Z" w16du:dateUtc="2025-07-23T18:21:00Z">
        <w:r>
          <w:t>“</w:t>
        </w:r>
        <w:r w:rsidRPr="005037EE">
          <w:t xml:space="preserve">At 1- or 2-wk intervals, visits were made to each site, and the following environmental parameters associated with each designated tree were measured at about 2 m height: (1) lowest and highest wind velocity, with a </w:t>
        </w:r>
        <w:proofErr w:type="spellStart"/>
        <w:r w:rsidRPr="005037EE">
          <w:t>thermoanemometer</w:t>
        </w:r>
        <w:proofErr w:type="spellEnd"/>
        <w:r w:rsidRPr="005037EE">
          <w:t xml:space="preserve"> during a 10-s interval;</w:t>
        </w:r>
        <w:r>
          <w:t>”</w:t>
        </w:r>
      </w:ins>
    </w:p>
    <w:p w14:paraId="59392861" w14:textId="6B4C4E5C" w:rsidR="00296164" w:rsidRDefault="00296164" w:rsidP="3E233965">
      <w:pPr>
        <w:pStyle w:val="BodyText"/>
        <w:rPr>
          <w:ins w:id="32" w:author="Kyle Nessen" w:date="2025-07-23T11:25:00Z" w16du:dateUtc="2025-07-23T18:25:00Z"/>
        </w:rPr>
      </w:pPr>
      <w:ins w:id="33" w:author="Kyle Nessen" w:date="2025-07-23T11:24:00Z" w16du:dateUtc="2025-07-23T18:24:00Z">
        <w:r>
          <w:t>“In summary, monarch butterflies do not cluster randomly o</w:t>
        </w:r>
      </w:ins>
      <w:ins w:id="34" w:author="Kyle Nessen" w:date="2025-07-23T11:25:00Z" w16du:dateUtc="2025-07-23T18:25:00Z">
        <w:r>
          <w:t xml:space="preserve">n trees within the </w:t>
        </w:r>
        <w:proofErr w:type="gramStart"/>
        <w:r>
          <w:t>grove, but</w:t>
        </w:r>
        <w:proofErr w:type="gramEnd"/>
        <w:r>
          <w:t xml:space="preserve"> seek trees that offer more shelter from gusty intermittent winds and good exposure to filtered sunlight. The butterflies </w:t>
        </w:r>
        <w:r w:rsidR="000015F2">
          <w:t>congregated on different trees during the winter months in response to the direction of winds through the grove”</w:t>
        </w:r>
      </w:ins>
    </w:p>
    <w:p w14:paraId="01452A8F" w14:textId="103BD4D5" w:rsidR="000015F2" w:rsidRDefault="001069B8" w:rsidP="000015F2">
      <w:pPr>
        <w:pStyle w:val="BodyText"/>
        <w:numPr>
          <w:ilvl w:val="0"/>
          <w:numId w:val="2"/>
        </w:numPr>
        <w:rPr>
          <w:ins w:id="35" w:author="Kyle Nessen" w:date="2025-07-23T11:22:00Z" w16du:dateUtc="2025-07-23T18:22:00Z"/>
        </w:rPr>
        <w:pPrChange w:id="36" w:author="Kyle Nessen" w:date="2025-07-23T11:25:00Z" w16du:dateUtc="2025-07-23T18:25:00Z">
          <w:pPr>
            <w:pStyle w:val="BodyText"/>
          </w:pPr>
        </w:pPrChange>
      </w:pPr>
      <w:ins w:id="37" w:author="Kyle Nessen" w:date="2025-07-23T11:26:00Z" w16du:dateUtc="2025-07-23T18:26:00Z">
        <w:r>
          <w:t xml:space="preserve">Unfortunately, our project doesn’t </w:t>
        </w:r>
      </w:ins>
      <w:ins w:id="38" w:author="Kyle Nessen" w:date="2025-07-23T11:27:00Z" w16du:dateUtc="2025-07-23T18:27:00Z">
        <w:r>
          <w:t>directly address this assertion</w:t>
        </w:r>
        <w:r w:rsidR="00F2457E">
          <w:t xml:space="preserve">. We are testing the “game of telephone” conclusion of this work, which is there is a ~ 2m/s threshold. </w:t>
        </w:r>
        <w:r w:rsidR="007D2DE2">
          <w:t>As a hypothesis, I find this statement reasonable.</w:t>
        </w:r>
      </w:ins>
    </w:p>
    <w:p w14:paraId="1DA8C5D6" w14:textId="7711170D" w:rsidR="00BE143F" w:rsidRDefault="00C161C1" w:rsidP="3E233965">
      <w:pPr>
        <w:pStyle w:val="BodyText"/>
        <w:rPr>
          <w:ins w:id="39" w:author="Kyle Nessen" w:date="2025-07-23T14:04:00Z" w16du:dateUtc="2025-07-23T21:04:00Z"/>
        </w:rPr>
      </w:pPr>
      <w:ins w:id="40" w:author="Kyle Nessen" w:date="2025-07-23T11:22:00Z" w16du:dateUtc="2025-07-23T18:22:00Z">
        <w:r>
          <w:t>It’s worth noting that the highest wind velocity he measured was 1.66 m/</w:t>
        </w:r>
      </w:ins>
      <w:ins w:id="41" w:author="Kyle Nessen" w:date="2025-07-23T11:23:00Z" w16du:dateUtc="2025-07-23T18:23:00Z">
        <w:r>
          <w:t>s</w:t>
        </w:r>
        <w:r w:rsidR="009012BA">
          <w:t xml:space="preserve">. </w:t>
        </w:r>
      </w:ins>
    </w:p>
    <w:p w14:paraId="5C220F81" w14:textId="4650FFE6" w:rsidR="000B5C67" w:rsidRDefault="000B5C67" w:rsidP="3E233965">
      <w:pPr>
        <w:pStyle w:val="BodyText"/>
        <w:rPr>
          <w:ins w:id="42" w:author="Kyle Nessen" w:date="2025-07-24T10:01:00Z" w16du:dateUtc="2025-07-24T17:01:00Z"/>
        </w:rPr>
      </w:pPr>
      <w:ins w:id="43" w:author="Kyle Nessen" w:date="2025-07-23T14:04:00Z" w16du:dateUtc="2025-07-23T21:04:00Z">
        <w:r>
          <w:t xml:space="preserve">Perhaps we need to build up a </w:t>
        </w:r>
        <w:r w:rsidR="00364B03">
          <w:t xml:space="preserve">narrative around how this </w:t>
        </w:r>
      </w:ins>
      <w:ins w:id="44" w:author="Kyle Nessen" w:date="2025-07-23T14:05:00Z" w16du:dateUtc="2025-07-23T21:05:00Z">
        <w:r w:rsidR="00364B03">
          <w:t>assertion became the 5 mph rule we know today.</w:t>
        </w:r>
      </w:ins>
    </w:p>
    <w:p w14:paraId="0AE31C4F" w14:textId="4CB2D269" w:rsidR="000B7E26" w:rsidRDefault="000B7E26" w:rsidP="3E233965">
      <w:pPr>
        <w:pStyle w:val="BodyText"/>
        <w:rPr>
          <w:ins w:id="45" w:author="Kyle Nessen" w:date="2025-07-24T10:01:00Z" w16du:dateUtc="2025-07-24T17:01:00Z"/>
        </w:rPr>
      </w:pPr>
      <w:ins w:id="46" w:author="Kyle Nessen" w:date="2025-07-24T10:01:00Z" w16du:dateUtc="2025-07-24T17:01:00Z">
        <w:r>
          <w:t>Leong 2016</w:t>
        </w:r>
      </w:ins>
    </w:p>
    <w:p w14:paraId="21B5CFBA" w14:textId="05969B75" w:rsidR="000B7E26" w:rsidRDefault="000B7E26" w:rsidP="3E233965">
      <w:pPr>
        <w:pStyle w:val="BodyText"/>
        <w:rPr>
          <w:ins w:id="47" w:author="Kyle Nessen" w:date="2025-07-24T10:01:00Z" w16du:dateUtc="2025-07-24T17:01:00Z"/>
        </w:rPr>
      </w:pPr>
      <w:ins w:id="48" w:author="Kyle Nessen" w:date="2025-07-24T10:01:00Z" w16du:dateUtc="2025-07-24T17:01:00Z">
        <w:r>
          <w:lastRenderedPageBreak/>
          <w:t>“</w:t>
        </w:r>
        <w:r w:rsidRPr="000B7E26">
          <w:t>Winds ≥ 2 m/s are disruptive to the aggregating butterflies by blowing them from their roosting branches or dislodging them by shaking the branches.</w:t>
        </w:r>
        <w:r>
          <w:t>”</w:t>
        </w:r>
      </w:ins>
    </w:p>
    <w:p w14:paraId="2B9727E3" w14:textId="77777777" w:rsidR="00EA7DD3" w:rsidRDefault="00EA7DD3" w:rsidP="3E233965">
      <w:pPr>
        <w:pStyle w:val="BodyText"/>
        <w:rPr>
          <w:ins w:id="49" w:author="Kyle Nessen" w:date="2025-07-24T10:18:00Z" w16du:dateUtc="2025-07-24T17:18:00Z"/>
        </w:rPr>
      </w:pPr>
      <w:ins w:id="50" w:author="Kyle Nessen" w:date="2025-07-24T10:18:00Z" w16du:dateUtc="2025-07-24T17:18:00Z">
        <w:r>
          <w:t>“</w:t>
        </w:r>
        <w:r w:rsidRPr="00EA7DD3">
          <w:t>Monarch Butterflies are very sensitive to winds, forming winter aggregations on trees exposed to minimal winds and on foliage that buffers prevailing winds (Leong 1990).</w:t>
        </w:r>
        <w:r>
          <w:t>”</w:t>
        </w:r>
        <w:r w:rsidRPr="00EA7DD3">
          <w:t xml:space="preserve"> </w:t>
        </w:r>
      </w:ins>
    </w:p>
    <w:p w14:paraId="1A20EE43" w14:textId="20CAB02E" w:rsidR="000B7E26" w:rsidRDefault="00EA7DD3" w:rsidP="3E233965">
      <w:pPr>
        <w:pStyle w:val="BodyText"/>
        <w:rPr>
          <w:ins w:id="51" w:author="Kyle Nessen" w:date="2025-07-24T10:18:00Z" w16du:dateUtc="2025-07-24T17:18:00Z"/>
        </w:rPr>
      </w:pPr>
      <w:ins w:id="52" w:author="Kyle Nessen" w:date="2025-07-24T10:18:00Z" w16du:dateUtc="2025-07-24T17:18:00Z">
        <w:r>
          <w:t>“</w:t>
        </w:r>
        <w:r w:rsidRPr="00EA7DD3">
          <w:t>Field studies of butterfly sites I conducted at Los Osos, Purple Gate, Nipomo, and Sweet Springs, in California, have consistently showed that strong winds have a direct negative effect on the winter occupancy of a grove by butterflies (Leong 1990, 1997; Leong et al. 1991, 2004).</w:t>
        </w:r>
        <w:r>
          <w:t>”</w:t>
        </w:r>
      </w:ins>
    </w:p>
    <w:p w14:paraId="475FA867" w14:textId="5853E679" w:rsidR="00991A8E" w:rsidRDefault="00991A8E" w:rsidP="3E233965">
      <w:pPr>
        <w:pStyle w:val="BodyText"/>
        <w:rPr>
          <w:ins w:id="53" w:author="Kyle Nessen" w:date="2025-07-24T12:22:00Z" w16du:dateUtc="2025-07-24T19:22:00Z"/>
        </w:rPr>
      </w:pPr>
      <w:ins w:id="54" w:author="Kyle Nessen" w:date="2025-07-24T10:18:00Z" w16du:dateUtc="2025-07-24T17:18:00Z">
        <w:r>
          <w:t>“</w:t>
        </w:r>
        <w:r w:rsidRPr="00991A8E">
          <w:t>When the butterflies observed in this study were subjected to winds above flight threshold (about 16° C), they either flew to a more sheltered area of the grove or, if no refuge area was available, abandoned the grove temporarily or for the remainder of the season.</w:t>
        </w:r>
        <w:r>
          <w:t>”</w:t>
        </w:r>
      </w:ins>
    </w:p>
    <w:p w14:paraId="589A9EAF" w14:textId="643C81EB" w:rsidR="000D6D38" w:rsidRDefault="000D6D38" w:rsidP="000D6D38">
      <w:pPr>
        <w:pStyle w:val="BodyText"/>
        <w:numPr>
          <w:ilvl w:val="0"/>
          <w:numId w:val="2"/>
        </w:numPr>
        <w:pPrChange w:id="55" w:author="Kyle Nessen" w:date="2025-07-24T12:22:00Z" w16du:dateUtc="2025-07-24T19:22:00Z">
          <w:pPr>
            <w:pStyle w:val="BodyText"/>
          </w:pPr>
        </w:pPrChange>
      </w:pPr>
      <w:ins w:id="56" w:author="Kyle Nessen" w:date="2025-07-24T12:22:00Z" w16du:dateUtc="2025-07-24T19:22:00Z">
        <w:r>
          <w:t>Add “sic” somewhere in here</w:t>
        </w:r>
      </w:ins>
    </w:p>
    <w:p w14:paraId="4023EF5B" w14:textId="77777777" w:rsidR="00E00AD9" w:rsidRDefault="00443F41">
      <w:pPr>
        <w:pStyle w:val="Heading2"/>
      </w:pPr>
      <w:bookmarkStart w:id="57" w:name="hypotheses-and-predictions"/>
      <w:r>
        <w:t>Hypotheses and Predictions</w:t>
      </w:r>
    </w:p>
    <w:p w14:paraId="4023EF5C" w14:textId="77777777" w:rsidR="00E00AD9" w:rsidRDefault="00443F41">
      <w:pPr>
        <w:pStyle w:val="Heading3"/>
      </w:pPr>
      <w:bookmarkStart w:id="58" w:name="wind-dispersal-hypothesis-h1"/>
      <w:r>
        <w:t>Wind Dispersal Hypothesis (H1)</w:t>
      </w:r>
    </w:p>
    <w:p w14:paraId="4023EF5D" w14:textId="15759969" w:rsidR="00E00AD9" w:rsidRDefault="00443F41">
      <w:pPr>
        <w:pStyle w:val="FirstParagraph"/>
        <w:rPr>
          <w:ins w:id="59" w:author="Francis X. Villablanca" w:date="2025-07-17T17:12:00Z" w16du:dateUtc="2025-07-17T17:12:44Z"/>
        </w:rPr>
      </w:pPr>
      <w:r w:rsidRPr="3E233965">
        <w:rPr>
          <w:b/>
          <w:bCs/>
        </w:rPr>
        <w:t>Hypothesis:</w:t>
      </w:r>
      <w:r>
        <w:t xml:space="preserve"> </w:t>
      </w:r>
      <w:ins w:id="60" w:author="Kyle Nessen" w:date="2025-07-23T14:06:00Z" w16du:dateUtc="2025-07-23T21:06:00Z">
        <w:r w:rsidR="00600261">
          <w:t>Monarch</w:t>
        </w:r>
        <w:r w:rsidR="000365D9">
          <w:t xml:space="preserve"> butterflies </w:t>
        </w:r>
        <w:r w:rsidR="00600261">
          <w:t xml:space="preserve">seek overwintering habitat that will </w:t>
        </w:r>
      </w:ins>
      <w:ins w:id="61" w:author="Kyle Nessen" w:date="2025-07-23T14:07:00Z" w16du:dateUtc="2025-07-23T21:07:00Z">
        <w:r w:rsidR="00600261">
          <w:t xml:space="preserve">increase their chances of survival </w:t>
        </w:r>
        <w:r w:rsidR="00F66B67">
          <w:t xml:space="preserve">during the winter months before </w:t>
        </w:r>
      </w:ins>
      <w:ins w:id="62" w:author="Kyle Nessen" w:date="2025-07-23T14:09:00Z" w16du:dateUtc="2025-07-23T21:09:00Z">
        <w:r w:rsidR="00A5370C">
          <w:t>their spring migration</w:t>
        </w:r>
      </w:ins>
      <w:ins w:id="63" w:author="Kyle Nessen" w:date="2025-07-23T14:07:00Z" w16du:dateUtc="2025-07-23T21:07:00Z">
        <w:r w:rsidR="00F66B67">
          <w:t>. Among these habitat characteristics is protection from strong win</w:t>
        </w:r>
      </w:ins>
      <w:ins w:id="64" w:author="Kyle Nessen" w:date="2025-07-23T14:08:00Z" w16du:dateUtc="2025-07-23T21:08:00Z">
        <w:r w:rsidR="00D7747A">
          <w:t xml:space="preserve">d, which may aid in energy conservation and </w:t>
        </w:r>
        <w:r w:rsidR="00BB6F02">
          <w:t>reduce direct mortality</w:t>
        </w:r>
      </w:ins>
      <w:commentRangeStart w:id="65"/>
      <w:commentRangeStart w:id="66"/>
      <w:del w:id="67" w:author="Kyle Nessen" w:date="2025-07-23T14:05:00Z" w16du:dateUtc="2025-07-23T21:05:00Z">
        <w:r w:rsidDel="00364B03">
          <w:delText>Higher wind speeds are negatively correlated with monarch butterfly abundance at overwintering sites, as increased wind causes monarchs to leave their roosting locations</w:delText>
        </w:r>
      </w:del>
      <w:r>
        <w:t>.</w:t>
      </w:r>
      <w:commentRangeEnd w:id="65"/>
      <w:r>
        <w:commentReference w:id="65"/>
      </w:r>
      <w:commentRangeEnd w:id="66"/>
      <w:r w:rsidR="00BB6F02">
        <w:rPr>
          <w:rStyle w:val="CommentReference"/>
        </w:rPr>
        <w:commentReference w:id="66"/>
      </w:r>
    </w:p>
    <w:p w14:paraId="633E0F64" w14:textId="2720551B" w:rsidR="3CC67184" w:rsidRDefault="3CC67184">
      <w:pPr>
        <w:pStyle w:val="BodyText"/>
        <w:pPrChange w:id="68" w:author="Francis X. Villablanca" w:date="2025-07-17T17:12:00Z">
          <w:pPr>
            <w:pStyle w:val="FirstParagraph"/>
          </w:pPr>
        </w:pPrChange>
      </w:pPr>
      <w:ins w:id="69" w:author="Francis X. Villablanca" w:date="2025-07-17T17:13:00Z">
        <w:r>
          <w:t>Increasing</w:t>
        </w:r>
      </w:ins>
      <w:ins w:id="70" w:author="Francis X. Villablanca" w:date="2025-07-17T17:12:00Z">
        <w:r>
          <w:t xml:space="preserve"> </w:t>
        </w:r>
      </w:ins>
      <w:ins w:id="71" w:author="Francis X. Villablanca" w:date="2025-07-17T17:13:00Z">
        <w:r>
          <w:t>winds cause monarch butterfl</w:t>
        </w:r>
      </w:ins>
      <w:ins w:id="72" w:author="Francis X. Villablanca" w:date="2025-07-17T17:15:00Z">
        <w:r w:rsidR="7DF39F6B">
          <w:t xml:space="preserve">y </w:t>
        </w:r>
      </w:ins>
      <w:ins w:id="73" w:author="Francis X. Villablanca" w:date="2025-07-17T17:13:00Z">
        <w:r>
          <w:t>dispers</w:t>
        </w:r>
      </w:ins>
      <w:ins w:id="74" w:author="Francis X. Villablanca" w:date="2025-07-17T17:15:00Z">
        <w:r w:rsidR="649C8A55">
          <w:t>al</w:t>
        </w:r>
      </w:ins>
      <w:ins w:id="75" w:author="Francis X. Villablanca" w:date="2025-07-17T17:13:00Z">
        <w:r>
          <w:t xml:space="preserve"> from occupied roost</w:t>
        </w:r>
      </w:ins>
      <w:ins w:id="76" w:author="Francis X. Villablanca" w:date="2025-07-17T17:15:00Z">
        <w:r w:rsidR="6832FC26">
          <w:t>s.</w:t>
        </w:r>
      </w:ins>
      <w:ins w:id="77" w:author="Francis X. Villablanca" w:date="2025-07-17T17:13:00Z">
        <w:r>
          <w:t xml:space="preserve"> </w:t>
        </w:r>
      </w:ins>
    </w:p>
    <w:p w14:paraId="4023EF5E" w14:textId="799666F8" w:rsidR="00E00AD9" w:rsidRDefault="00443F41">
      <w:pPr>
        <w:pStyle w:val="BodyText"/>
      </w:pPr>
      <w:r w:rsidRPr="3E233965">
        <w:rPr>
          <w:b/>
          <w:bCs/>
        </w:rPr>
        <w:t>Prediction:</w:t>
      </w:r>
      <w:r>
        <w:t xml:space="preserve"> We predict a</w:t>
      </w:r>
      <w:del w:id="78" w:author="Kyle Nessen" w:date="2025-07-23T14:09:00Z" w16du:dateUtc="2025-07-23T21:09:00Z">
        <w:r w:rsidDel="00A5370C">
          <w:delText xml:space="preserve"> </w:delText>
        </w:r>
        <w:commentRangeStart w:id="79"/>
        <w:commentRangeStart w:id="80"/>
        <w:r w:rsidDel="00A5370C">
          <w:delText>significant</w:delText>
        </w:r>
      </w:del>
      <w:r>
        <w:t xml:space="preserve"> </w:t>
      </w:r>
      <w:commentRangeEnd w:id="79"/>
      <w:r>
        <w:commentReference w:id="79"/>
      </w:r>
      <w:commentRangeEnd w:id="80"/>
      <w:r w:rsidR="00A5370C">
        <w:rPr>
          <w:rStyle w:val="CommentReference"/>
        </w:rPr>
        <w:commentReference w:id="80"/>
      </w:r>
      <w:r>
        <w:t xml:space="preserve">negative correlation between wind speed measurements and </w:t>
      </w:r>
      <w:ins w:id="81" w:author="Kyle Nessen" w:date="2025-07-24T12:32:00Z" w16du:dateUtc="2025-07-24T19:32:00Z">
        <w:r w:rsidR="00455BCC">
          <w:t xml:space="preserve">change in </w:t>
        </w:r>
      </w:ins>
      <w:del w:id="82" w:author="Francis X. Villablanca" w:date="2025-07-17T17:36:00Z">
        <w:r w:rsidDel="00443F41">
          <w:delText xml:space="preserve">changes in </w:delText>
        </w:r>
      </w:del>
      <w:ins w:id="83" w:author="Francis X. Villablanca" w:date="2025-07-17T17:35:00Z">
        <w:r w:rsidR="7FA86100">
          <w:t xml:space="preserve">roosting </w:t>
        </w:r>
      </w:ins>
      <w:r>
        <w:t>monarch abundance, where</w:t>
      </w:r>
      <w:ins w:id="84" w:author="Kyle Nessen" w:date="2025-07-24T12:33:00Z" w16du:dateUtc="2025-07-24T19:33:00Z">
        <w:r w:rsidR="00A649A6">
          <w:t xml:space="preserve"> exposure to</w:t>
        </w:r>
      </w:ins>
      <w:r>
        <w:t xml:space="preserve"> higher wind speeds correspond </w:t>
      </w:r>
      <w:ins w:id="85" w:author="Francis X. Villablanca" w:date="2025-07-17T17:36:00Z">
        <w:r w:rsidR="550F7E21">
          <w:t xml:space="preserve">with a </w:t>
        </w:r>
        <w:commentRangeStart w:id="86"/>
        <w:r w:rsidR="550F7E21">
          <w:t>negative change</w:t>
        </w:r>
      </w:ins>
      <w:commentRangeEnd w:id="86"/>
      <w:r>
        <w:commentReference w:id="86"/>
      </w:r>
      <w:ins w:id="87" w:author="Francis X. Villablanca" w:date="2025-07-17T17:36:00Z">
        <w:r w:rsidR="550F7E21">
          <w:t xml:space="preserve"> </w:t>
        </w:r>
      </w:ins>
      <w:del w:id="88" w:author="Francis X. Villablanca" w:date="2025-07-17T17:36:00Z">
        <w:r w:rsidDel="00443F41">
          <w:delText xml:space="preserve">to decreases </w:delText>
        </w:r>
      </w:del>
      <w:r>
        <w:t xml:space="preserve">in butterfly </w:t>
      </w:r>
      <w:del w:id="89" w:author="Francis X. Villablanca" w:date="2025-07-17T17:37:00Z">
        <w:r w:rsidDel="00443F41">
          <w:delText xml:space="preserve">counts </w:delText>
        </w:r>
      </w:del>
      <w:ins w:id="90" w:author="Francis X. Villablanca" w:date="2025-07-17T17:37:00Z">
        <w:r w:rsidR="7B494FC5">
          <w:t>abundance</w:t>
        </w:r>
      </w:ins>
      <w:del w:id="91" w:author="Francis X. Villablanca" w:date="2025-07-17T17:35:00Z">
        <w:r w:rsidDel="00443F41">
          <w:delText>at monitoring sites</w:delText>
        </w:r>
      </w:del>
      <w:r>
        <w:t>.</w:t>
      </w:r>
    </w:p>
    <w:p w14:paraId="4023EF5F" w14:textId="77777777" w:rsidR="00E00AD9" w:rsidRDefault="00443F41">
      <w:pPr>
        <w:pStyle w:val="BodyText"/>
      </w:pPr>
      <w:r w:rsidRPr="3E233965">
        <w:rPr>
          <w:b/>
          <w:bCs/>
        </w:rPr>
        <w:t>Proposed Analysis:</w:t>
      </w:r>
      <w:r>
        <w:t xml:space="preserve"> We will test this hypothesis using a mixed-effects linear model with temporal autocorrelation to account for the hierarchical structure of our data and time-series dependencies. The response variable will be the change in monarch abundance calculated between consecutive observation periods, allowing for both positive (recruitment/clustering) and negative (departure/dispersal) values. </w:t>
      </w:r>
      <w:commentRangeStart w:id="92"/>
      <w:commentRangeStart w:id="93"/>
      <w:r>
        <w:t>Primary fixed effects will include mean wind speed (averaged across the observation period), maximum wind speed, 95th percentile wind speed, and wind speed variance, which together capture the overall wind exposure, peak wind events, extreme conditions, and gustiness experienced during each observation interval.</w:t>
      </w:r>
      <w:commentRangeEnd w:id="92"/>
      <w:r>
        <w:commentReference w:id="92"/>
      </w:r>
      <w:commentRangeEnd w:id="93"/>
      <w:r w:rsidR="0068458A">
        <w:rPr>
          <w:rStyle w:val="CommentReference"/>
        </w:rPr>
        <w:commentReference w:id="93"/>
      </w:r>
    </w:p>
    <w:p w14:paraId="4023EF60" w14:textId="019DF45E" w:rsidR="00E00AD9" w:rsidRDefault="00443F41">
      <w:pPr>
        <w:pStyle w:val="BodyText"/>
      </w:pPr>
      <w:r>
        <w:t xml:space="preserve">Beyond testing linear relationships, we recognize that H1 encompasses a broad investigation of wind effects on monarch behavior. If initial analyses suggest that wind is indeed a significant factor influencing overwintering abundance, we propose additional approaches to characterize the nature of these relationships. Specifically, we could implement segmented regression to identify potential breakpoints in wind-abundance </w:t>
      </w:r>
      <w:r>
        <w:lastRenderedPageBreak/>
        <w:t>relationships, allowing the data to reveal critical wind speeds where monarch behavior changes. Alternatively, smoothing splines or piecewise regression could capture non-linear responses to wind exposure. These threshold discovery methods would help determine whether wind effects on monarch abundance are gradual and continuous or exhibit sharp transitions at specific wind speeds</w:t>
      </w:r>
      <w:ins w:id="94" w:author="Francis X. Villablanca" w:date="2025-07-17T17:41:00Z">
        <w:r w:rsidR="488D3C20">
          <w:t xml:space="preserve"> (as proposed in the li</w:t>
        </w:r>
      </w:ins>
      <w:ins w:id="95" w:author="Francis X. Villablanca" w:date="2025-07-17T17:42:00Z">
        <w:r w:rsidR="488D3C20">
          <w:t>terature)</w:t>
        </w:r>
      </w:ins>
      <w:r>
        <w:t>.</w:t>
      </w:r>
    </w:p>
    <w:p w14:paraId="4023EF61" w14:textId="77777777" w:rsidR="00E00AD9" w:rsidRDefault="00443F41">
      <w:pPr>
        <w:pStyle w:val="BodyText"/>
      </w:pPr>
      <w:r>
        <w:t>To account for non-independence in our data structure, we will include random intercepts for camera view (to control for site-specific variation) and labeler identity (to control for observer effects in abundance estimation). Given the temporal nature of abundance measurements, we will incorporate an AR(1) autocorrelation structure to model the expected correlation between consecutive time points, which is critical for obtaining unbiased parameter estimates in time-series ecological data.</w:t>
      </w:r>
    </w:p>
    <w:p w14:paraId="4023EF62" w14:textId="77777777" w:rsidR="00E00AD9" w:rsidRDefault="00443F41">
      <w:pPr>
        <w:pStyle w:val="BodyText"/>
      </w:pPr>
      <w:r>
        <w:t xml:space="preserve">Model diagnostics will include examination of residual plots, normality assessment, and validation of the autocorrelation structure. We anticipate reporting standardized effect sizes for wind variables, 95% confidence intervals for all parameters, and visualization of the predicted relationship between wind speed and abundance change. If threshold effects are detected, we will report the estimated breakpoint(s) with confidence intervals. A </w:t>
      </w:r>
      <w:del w:id="96" w:author="Francis X. Villablanca" w:date="2025-07-17T17:42:00Z">
        <w:r w:rsidDel="00443F41">
          <w:delText xml:space="preserve">significant </w:delText>
        </w:r>
      </w:del>
      <w:r>
        <w:t>negative coefficient for wind speed variables would support our hypothesis that increased wind conditions drive monarch dispersal from overwintering sites.</w:t>
      </w:r>
    </w:p>
    <w:p w14:paraId="4023EF63" w14:textId="77777777" w:rsidR="00E00AD9" w:rsidRDefault="00443F41">
      <w:pPr>
        <w:pStyle w:val="BodyText"/>
      </w:pPr>
      <w:r>
        <w:t xml:space="preserve">The statistical model will be implemented in R using the </w:t>
      </w:r>
      <w:proofErr w:type="spellStart"/>
      <w:r>
        <w:rPr>
          <w:rStyle w:val="VerbatimChar"/>
        </w:rPr>
        <w:t>nlme</w:t>
      </w:r>
      <w:proofErr w:type="spellEnd"/>
      <w:r>
        <w:t xml:space="preserve"> package as follows:</w:t>
      </w:r>
    </w:p>
    <w:p w14:paraId="4023EF64" w14:textId="34FF9132" w:rsidR="00443F41" w:rsidRDefault="00443F41">
      <w:pPr>
        <w:pStyle w:val="SourceCode"/>
        <w:rPr>
          <w:rStyle w:val="VerbatimChar"/>
        </w:rPr>
      </w:pPr>
      <w:r>
        <w:rPr>
          <w:rStyle w:val="VerbatimChar"/>
        </w:rPr>
        <w:t># Linear model</w:t>
      </w:r>
      <w:r>
        <w:br/>
      </w:r>
      <w:r>
        <w:rPr>
          <w:rStyle w:val="VerbatimChar"/>
        </w:rPr>
        <w:t xml:space="preserve">model_h1_linear &lt;- </w:t>
      </w:r>
      <w:proofErr w:type="spellStart"/>
      <w:r>
        <w:rPr>
          <w:rStyle w:val="VerbatimChar"/>
        </w:rPr>
        <w:t>lme</w:t>
      </w:r>
      <w:proofErr w:type="spellEnd"/>
      <w:r>
        <w:rPr>
          <w:rStyle w:val="VerbatimChar"/>
        </w:rPr>
        <w:t>(</w:t>
      </w:r>
      <w:proofErr w:type="spellStart"/>
      <w:r>
        <w:rPr>
          <w:rStyle w:val="VerbatimChar"/>
        </w:rPr>
        <w:t>abundance_change</w:t>
      </w:r>
      <w:proofErr w:type="spellEnd"/>
      <w:r>
        <w:rPr>
          <w:rStyle w:val="VerbatimChar"/>
        </w:rPr>
        <w:t xml:space="preserve"> ~ </w:t>
      </w:r>
      <w:proofErr w:type="spellStart"/>
      <w:r>
        <w:rPr>
          <w:rStyle w:val="VerbatimChar"/>
        </w:rPr>
        <w:t>mean_wind_speed</w:t>
      </w:r>
      <w:proofErr w:type="spellEnd"/>
      <w:r>
        <w:rPr>
          <w:rStyle w:val="VerbatimChar"/>
        </w:rPr>
        <w:t xml:space="preserve"> + </w:t>
      </w:r>
      <w:proofErr w:type="spellStart"/>
      <w:r>
        <w:rPr>
          <w:rStyle w:val="VerbatimChar"/>
        </w:rPr>
        <w:t>max_wind_speed</w:t>
      </w:r>
      <w:proofErr w:type="spellEnd"/>
      <w:r>
        <w:rPr>
          <w:rStyle w:val="VerbatimChar"/>
        </w:rPr>
        <w:t xml:space="preserve"> + </w:t>
      </w:r>
      <w:r>
        <w:br/>
      </w:r>
      <w:r>
        <w:rPr>
          <w:rStyle w:val="VerbatimChar"/>
        </w:rPr>
        <w:t xml:space="preserve">                       wind_speed_95th + </w:t>
      </w:r>
      <w:proofErr w:type="spellStart"/>
      <w:r>
        <w:rPr>
          <w:rStyle w:val="VerbatimChar"/>
        </w:rPr>
        <w:t>wind_speed_variance</w:t>
      </w:r>
      <w:proofErr w:type="spellEnd"/>
      <w:r>
        <w:rPr>
          <w:rStyle w:val="VerbatimChar"/>
        </w:rPr>
        <w:t>,</w:t>
      </w:r>
      <w:r>
        <w:br/>
      </w:r>
      <w:r>
        <w:rPr>
          <w:rStyle w:val="VerbatimChar"/>
        </w:rPr>
        <w:t xml:space="preserve">                       random = ~ 1 | view/labeler,</w:t>
      </w:r>
      <w:r>
        <w:br/>
      </w:r>
      <w:r>
        <w:rPr>
          <w:rStyle w:val="VerbatimChar"/>
        </w:rPr>
        <w:t xml:space="preserve">                       correlation = corAR1(form = ~ </w:t>
      </w:r>
      <w:proofErr w:type="spellStart"/>
      <w:r>
        <w:rPr>
          <w:rStyle w:val="VerbatimChar"/>
        </w:rPr>
        <w:t>time_index</w:t>
      </w:r>
      <w:proofErr w:type="spellEnd"/>
      <w:r>
        <w:rPr>
          <w:rStyle w:val="VerbatimChar"/>
        </w:rPr>
        <w:t xml:space="preserve"> | view),</w:t>
      </w:r>
      <w:r>
        <w:br/>
      </w:r>
      <w:r>
        <w:rPr>
          <w:rStyle w:val="VerbatimChar"/>
        </w:rPr>
        <w:t xml:space="preserve">                       data = </w:t>
      </w:r>
      <w:proofErr w:type="spellStart"/>
      <w:r>
        <w:rPr>
          <w:rStyle w:val="VerbatimChar"/>
        </w:rPr>
        <w:t>monarch_wind_data</w:t>
      </w:r>
      <w:proofErr w:type="spellEnd"/>
      <w:r>
        <w:rPr>
          <w:rStyle w:val="VerbatimChar"/>
        </w:rPr>
        <w:t>,</w:t>
      </w:r>
      <w:r>
        <w:br/>
      </w:r>
      <w:r>
        <w:rPr>
          <w:rStyle w:val="VerbatimChar"/>
        </w:rPr>
        <w:t xml:space="preserve">                       method = "REML")</w:t>
      </w:r>
      <w:r>
        <w:br/>
      </w:r>
      <w:r>
        <w:br/>
      </w:r>
      <w:r>
        <w:rPr>
          <w:rStyle w:val="VerbatimChar"/>
        </w:rPr>
        <w:t># Threshold discovery using segmented regression</w:t>
      </w:r>
      <w:r>
        <w:br/>
      </w:r>
      <w:r>
        <w:rPr>
          <w:rStyle w:val="VerbatimChar"/>
        </w:rPr>
        <w:t>library(segmented)</w:t>
      </w:r>
      <w:r>
        <w:br/>
      </w:r>
      <w:r>
        <w:rPr>
          <w:rStyle w:val="VerbatimChar"/>
        </w:rPr>
        <w:t xml:space="preserve">model_h1_segmented &lt;- segmented(model_h1_linear, </w:t>
      </w:r>
      <w:r>
        <w:br/>
      </w:r>
      <w:r>
        <w:rPr>
          <w:rStyle w:val="VerbatimChar"/>
        </w:rPr>
        <w:t xml:space="preserve">                               </w:t>
      </w:r>
      <w:proofErr w:type="spellStart"/>
      <w:r>
        <w:rPr>
          <w:rStyle w:val="VerbatimChar"/>
        </w:rPr>
        <w:t>seg.Z</w:t>
      </w:r>
      <w:proofErr w:type="spellEnd"/>
      <w:r>
        <w:rPr>
          <w:rStyle w:val="VerbatimChar"/>
        </w:rPr>
        <w:t xml:space="preserve"> = ~ </w:t>
      </w:r>
      <w:proofErr w:type="spellStart"/>
      <w:r>
        <w:rPr>
          <w:rStyle w:val="VerbatimChar"/>
        </w:rPr>
        <w:t>mean_wind_speed</w:t>
      </w:r>
      <w:proofErr w:type="spellEnd"/>
      <w:r>
        <w:rPr>
          <w:rStyle w:val="VerbatimChar"/>
        </w:rPr>
        <w:t>,</w:t>
      </w:r>
      <w:r>
        <w:br/>
      </w:r>
      <w:r>
        <w:rPr>
          <w:rStyle w:val="VerbatimChar"/>
        </w:rPr>
        <w:t xml:space="preserve">                               </w:t>
      </w:r>
      <w:proofErr w:type="spellStart"/>
      <w:r>
        <w:rPr>
          <w:rStyle w:val="VerbatimChar"/>
        </w:rPr>
        <w:t>npsi</w:t>
      </w:r>
      <w:proofErr w:type="spellEnd"/>
      <w:r>
        <w:rPr>
          <w:rStyle w:val="VerbatimChar"/>
        </w:rPr>
        <w:t xml:space="preserve"> = 1)  # test for 1 breakpoint</w:t>
      </w:r>
    </w:p>
    <w:p w14:paraId="355FBDC2" w14:textId="51EBE596" w:rsidR="00E00AD9" w:rsidRPr="00443F41" w:rsidRDefault="00443F41" w:rsidP="00443F41">
      <w:pPr>
        <w:rPr>
          <w:rFonts w:ascii="Consolas" w:hAnsi="Consolas"/>
          <w:sz w:val="22"/>
        </w:rPr>
      </w:pPr>
      <w:r>
        <w:rPr>
          <w:rStyle w:val="VerbatimChar"/>
        </w:rPr>
        <w:br w:type="page"/>
      </w:r>
    </w:p>
    <w:p w14:paraId="4023EF65" w14:textId="77777777" w:rsidR="00E00AD9" w:rsidRDefault="00443F41">
      <w:pPr>
        <w:pStyle w:val="Heading3"/>
      </w:pPr>
      <w:bookmarkStart w:id="97" w:name="critical-wind-threshold-hypothesis-h2"/>
      <w:bookmarkEnd w:id="58"/>
      <w:r>
        <w:lastRenderedPageBreak/>
        <w:t>Critical Wind Threshold Hypothesis (H2)</w:t>
      </w:r>
    </w:p>
    <w:p w14:paraId="42B93C0F" w14:textId="0331784B" w:rsidR="009A214A" w:rsidRPr="009A214A" w:rsidRDefault="00443F41" w:rsidP="003E4D89">
      <w:pPr>
        <w:pStyle w:val="FirstParagraph"/>
      </w:pPr>
      <w:r w:rsidRPr="3E233965">
        <w:rPr>
          <w:b/>
          <w:bCs/>
        </w:rPr>
        <w:t>Hypothesis:</w:t>
      </w:r>
      <w:r>
        <w:t xml:space="preserve"> </w:t>
      </w:r>
      <w:del w:id="98" w:author="Kyle Nessen" w:date="2025-07-24T12:40:00Z" w16du:dateUtc="2025-07-24T19:40:00Z">
        <w:r w:rsidDel="003E4D89">
          <w:delText xml:space="preserve">Monarch butterflies </w:delText>
        </w:r>
      </w:del>
      <w:ins w:id="99" w:author="Francis X. Villablanca" w:date="2025-07-17T17:16:00Z">
        <w:del w:id="100" w:author="Kyle Nessen" w:date="2025-07-24T12:40:00Z" w16du:dateUtc="2025-07-24T19:40:00Z">
          <w:r w:rsidR="623715AF" w:rsidDel="003E4D89">
            <w:delText xml:space="preserve">disperse from or </w:delText>
          </w:r>
        </w:del>
      </w:ins>
      <w:del w:id="101" w:author="Kyle Nessen" w:date="2025-07-24T12:40:00Z" w16du:dateUtc="2025-07-24T19:40:00Z">
        <w:r w:rsidDel="003E4D89">
          <w:delText xml:space="preserve">abandon overwintering </w:delText>
        </w:r>
        <w:commentRangeStart w:id="102"/>
        <w:r w:rsidDel="003E4D89">
          <w:delText xml:space="preserve">sites </w:delText>
        </w:r>
        <w:commentRangeEnd w:id="102"/>
        <w:r w:rsidDel="003E4D89">
          <w:commentReference w:id="102"/>
        </w:r>
      </w:del>
      <w:ins w:id="103" w:author="Francis X. Villablanca" w:date="2025-07-17T17:16:00Z">
        <w:del w:id="104" w:author="Kyle Nessen" w:date="2025-07-24T12:40:00Z" w16du:dateUtc="2025-07-24T19:40:00Z">
          <w:r w:rsidR="718BF872" w:rsidDel="003E4D89">
            <w:delText xml:space="preserve">roosts </w:delText>
          </w:r>
        </w:del>
      </w:ins>
      <w:del w:id="105" w:author="Kyle Nessen" w:date="2025-07-24T12:40:00Z" w16du:dateUtc="2025-07-24T19:40:00Z">
        <w:r w:rsidDel="003E4D89">
          <w:delText>when wind speeds exceed Kingston Leong’s critical threshold of  5 mph (2.2 m/s).</w:delText>
        </w:r>
      </w:del>
      <w:ins w:id="106" w:author="Kyle Nessen" w:date="2025-07-24T12:40:00Z" w16du:dateUtc="2025-07-24T19:40:00Z">
        <w:r w:rsidR="003E4D89">
          <w:t xml:space="preserve"> </w:t>
        </w:r>
      </w:ins>
      <w:ins w:id="107" w:author="Kyle Nessen" w:date="2025-07-24T12:39:00Z" w16du:dateUtc="2025-07-24T19:39:00Z">
        <w:r w:rsidR="009A214A">
          <w:t xml:space="preserve">Monarchs are </w:t>
        </w:r>
        <w:r w:rsidR="00304DBF">
          <w:t>subject to disruptive winds (&gt; 2 m/s)</w:t>
        </w:r>
        <w:r w:rsidR="003E4D89">
          <w:t>, and there will be a behavi</w:t>
        </w:r>
      </w:ins>
      <w:ins w:id="108" w:author="Kyle Nessen" w:date="2025-07-24T12:40:00Z" w16du:dateUtc="2025-07-24T19:40:00Z">
        <w:r w:rsidR="003E4D89">
          <w:t xml:space="preserve">oral response to those winds. </w:t>
        </w:r>
      </w:ins>
    </w:p>
    <w:p w14:paraId="4023EF67" w14:textId="42600081" w:rsidR="00E00AD9" w:rsidRDefault="00443F41">
      <w:pPr>
        <w:pStyle w:val="BodyText"/>
      </w:pPr>
      <w:r w:rsidRPr="3E233965">
        <w:rPr>
          <w:b/>
          <w:bCs/>
        </w:rPr>
        <w:t>Prediction:</w:t>
      </w:r>
      <w:r>
        <w:t xml:space="preserve"> </w:t>
      </w:r>
      <w:del w:id="109" w:author="Kyle Nessen" w:date="2025-07-24T12:41:00Z" w16du:dateUtc="2025-07-24T19:41:00Z">
        <w:r w:rsidDel="00176D91">
          <w:delText>We predict that exposure to wind speeds exceeding 2.2 m/s will be significantly associated with negative changes in monarch abundance</w:delText>
        </w:r>
      </w:del>
      <w:ins w:id="110" w:author="Francis X. Villablanca" w:date="2025-07-17T17:16:00Z">
        <w:del w:id="111" w:author="Kyle Nessen" w:date="2025-07-24T12:41:00Z" w16du:dateUtc="2025-07-24T19:41:00Z">
          <w:r w:rsidR="351EE766" w:rsidDel="00176D91">
            <w:delText xml:space="preserve"> and possibl</w:delText>
          </w:r>
        </w:del>
      </w:ins>
      <w:ins w:id="112" w:author="Francis X. Villablanca" w:date="2025-07-17T17:18:00Z">
        <w:del w:id="113" w:author="Kyle Nessen" w:date="2025-07-24T12:41:00Z" w16du:dateUtc="2025-07-24T19:41:00Z">
          <w:r w:rsidR="3370EF23" w:rsidDel="00176D91">
            <w:delText>y</w:delText>
          </w:r>
        </w:del>
      </w:ins>
      <w:ins w:id="114" w:author="Francis X. Villablanca" w:date="2025-07-17T17:16:00Z">
        <w:del w:id="115" w:author="Kyle Nessen" w:date="2025-07-24T12:41:00Z" w16du:dateUtc="2025-07-24T19:41:00Z">
          <w:r w:rsidR="351EE766" w:rsidDel="00176D91">
            <w:delText xml:space="preserve"> complete </w:delText>
          </w:r>
        </w:del>
      </w:ins>
      <w:ins w:id="116" w:author="Francis X. Villablanca" w:date="2025-07-17T17:17:00Z">
        <w:del w:id="117" w:author="Kyle Nessen" w:date="2025-07-24T12:41:00Z" w16du:dateUtc="2025-07-24T19:41:00Z">
          <w:r w:rsidR="351EE766" w:rsidDel="00176D91">
            <w:delText>abandonment</w:delText>
          </w:r>
        </w:del>
      </w:ins>
      <w:ins w:id="118" w:author="Francis X. Villablanca" w:date="2025-07-17T17:16:00Z">
        <w:del w:id="119" w:author="Kyle Nessen" w:date="2025-07-24T12:41:00Z" w16du:dateUtc="2025-07-24T19:41:00Z">
          <w:r w:rsidR="351EE766" w:rsidDel="00176D91">
            <w:delText xml:space="preserve"> of the ro</w:delText>
          </w:r>
        </w:del>
      </w:ins>
      <w:ins w:id="120" w:author="Francis X. Villablanca" w:date="2025-07-17T17:17:00Z">
        <w:del w:id="121" w:author="Kyle Nessen" w:date="2025-07-24T12:41:00Z" w16du:dateUtc="2025-07-24T19:41:00Z">
          <w:r w:rsidR="351EE766" w:rsidDel="00176D91">
            <w:delText>ost</w:delText>
          </w:r>
        </w:del>
      </w:ins>
      <w:del w:id="122" w:author="Kyle Nessen" w:date="2025-07-24T12:41:00Z" w16du:dateUtc="2025-07-24T19:41:00Z">
        <w:r w:rsidDel="00176D91">
          <w:delText>.</w:delText>
        </w:r>
      </w:del>
      <w:ins w:id="123" w:author="Kyle Nessen" w:date="2025-07-24T12:41:00Z" w16du:dateUtc="2025-07-24T19:41:00Z">
        <w:r w:rsidR="00176D91">
          <w:t xml:space="preserve">We predict monarchs will be dislodged </w:t>
        </w:r>
        <w:r w:rsidR="00EC2C9A">
          <w:t xml:space="preserve">from </w:t>
        </w:r>
      </w:ins>
    </w:p>
    <w:p w14:paraId="4023EF68" w14:textId="7A258637" w:rsidR="00E00AD9" w:rsidRDefault="00443F41">
      <w:pPr>
        <w:pStyle w:val="BodyText"/>
      </w:pPr>
      <w:r w:rsidRPr="3E233965">
        <w:rPr>
          <w:b/>
          <w:bCs/>
        </w:rPr>
        <w:t>Proposed Analysis:</w:t>
      </w:r>
      <w:r>
        <w:t xml:space="preserve"> We will test the </w:t>
      </w:r>
      <w:ins w:id="124" w:author="Francis X. Villablanca" w:date="2025-07-17T17:46:00Z">
        <w:r w:rsidR="6B71E880">
          <w:t>stricter</w:t>
        </w:r>
      </w:ins>
      <w:ins w:id="125" w:author="Francis X. Villablanca" w:date="2025-07-17T17:45:00Z">
        <w:r w:rsidR="2BD152A2">
          <w:t xml:space="preserve"> version of </w:t>
        </w:r>
      </w:ins>
      <w:r>
        <w:t>Kingston Leong</w:t>
      </w:r>
      <w:ins w:id="126" w:author="Francis X. Villablanca" w:date="2025-07-17T17:45:00Z">
        <w:r w:rsidR="6616AB83">
          <w:t>’s hypothesis, the</w:t>
        </w:r>
      </w:ins>
      <w:r>
        <w:t xml:space="preserve"> threshold hypothesis</w:t>
      </w:r>
      <w:ins w:id="127" w:author="Francis X. Villablanca" w:date="2025-07-17T17:45:00Z">
        <w:r w:rsidR="1EE4D01D">
          <w:t>,</w:t>
        </w:r>
      </w:ins>
      <w:r>
        <w:t xml:space="preserve"> using a simple mixed-effects model that directly examines the relationship between threshold exceedance and abundance change. The response variable will be change in monarch abundance between consecutive observation periods. The primary fixed effect will be </w:t>
      </w:r>
      <w:r w:rsidRPr="3E233965">
        <w:rPr>
          <w:rStyle w:val="VerbatimChar"/>
        </w:rPr>
        <w:t>minutes_above_2.2ms</w:t>
      </w:r>
      <w:r>
        <w:t>, representing the total duration (in minutes) that wind speeds exceeded the Kingston threshold during each observation interval.</w:t>
      </w:r>
    </w:p>
    <w:p w14:paraId="4023EF69" w14:textId="77777777" w:rsidR="00E00AD9" w:rsidRDefault="00443F41">
      <w:pPr>
        <w:pStyle w:val="BodyText"/>
      </w:pPr>
      <w:r>
        <w:t>This focused approach tests the specific claim that 2.2 m/s represents a critical threshold for monarch site abandonment, independent of other wind characteristics. We will include the same random effects structure as H1 (random intercepts for camera view and labeler identity) and AR(1) temporal autocorrelation to account for data dependencies.</w:t>
      </w:r>
    </w:p>
    <w:p w14:paraId="4023EF6A" w14:textId="77777777" w:rsidR="00E00AD9" w:rsidRDefault="00443F41">
      <w:pPr>
        <w:pStyle w:val="BodyText"/>
      </w:pPr>
      <w:r>
        <w:t xml:space="preserve">A </w:t>
      </w:r>
      <w:del w:id="128" w:author="Francis X. Villablanca" w:date="2025-07-17T17:46:00Z">
        <w:r w:rsidDel="00443F41">
          <w:delText xml:space="preserve">significant </w:delText>
        </w:r>
      </w:del>
      <w:r>
        <w:t xml:space="preserve">negative coefficient for </w:t>
      </w:r>
      <w:r w:rsidRPr="3E233965">
        <w:rPr>
          <w:rStyle w:val="VerbatimChar"/>
        </w:rPr>
        <w:t>minutes_above_2.2ms</w:t>
      </w:r>
      <w:r>
        <w:t xml:space="preserve"> would support the Kingston Leong threshold hypothesis, while a non-significant result would suggest that this specific threshold may not be biologically meaningful for monarch site abandonment behavior.</w:t>
      </w:r>
    </w:p>
    <w:p w14:paraId="4023EF6B" w14:textId="77777777" w:rsidR="00E00AD9" w:rsidRDefault="00443F41">
      <w:pPr>
        <w:pStyle w:val="BodyText"/>
      </w:pPr>
      <w:r>
        <w:t xml:space="preserve">The statistical model will be implemented in R using the </w:t>
      </w:r>
      <w:proofErr w:type="spellStart"/>
      <w:r>
        <w:rPr>
          <w:rStyle w:val="VerbatimChar"/>
        </w:rPr>
        <w:t>nlme</w:t>
      </w:r>
      <w:proofErr w:type="spellEnd"/>
      <w:r>
        <w:t xml:space="preserve"> package as follows:</w:t>
      </w:r>
    </w:p>
    <w:p w14:paraId="4023EF6C" w14:textId="77777777" w:rsidR="00E00AD9" w:rsidRDefault="00443F41">
      <w:pPr>
        <w:pStyle w:val="SourceCode"/>
      </w:pPr>
      <w:r>
        <w:rPr>
          <w:rStyle w:val="VerbatimChar"/>
        </w:rPr>
        <w:t xml:space="preserve">model_h2 &lt;- </w:t>
      </w:r>
      <w:proofErr w:type="spellStart"/>
      <w:r>
        <w:rPr>
          <w:rStyle w:val="VerbatimChar"/>
        </w:rPr>
        <w:t>lme</w:t>
      </w:r>
      <w:proofErr w:type="spellEnd"/>
      <w:r>
        <w:rPr>
          <w:rStyle w:val="VerbatimChar"/>
        </w:rPr>
        <w:t>(</w:t>
      </w:r>
      <w:proofErr w:type="spellStart"/>
      <w:r>
        <w:rPr>
          <w:rStyle w:val="VerbatimChar"/>
        </w:rPr>
        <w:t>abundance_change</w:t>
      </w:r>
      <w:proofErr w:type="spellEnd"/>
      <w:r>
        <w:rPr>
          <w:rStyle w:val="VerbatimChar"/>
        </w:rPr>
        <w:t xml:space="preserve"> ~ minutes_above_2.2ms,</w:t>
      </w:r>
      <w:r>
        <w:br/>
      </w:r>
      <w:r>
        <w:rPr>
          <w:rStyle w:val="VerbatimChar"/>
        </w:rPr>
        <w:t xml:space="preserve">                random = ~ 1 | view/labeler,</w:t>
      </w:r>
      <w:r>
        <w:br/>
      </w:r>
      <w:r>
        <w:rPr>
          <w:rStyle w:val="VerbatimChar"/>
        </w:rPr>
        <w:t xml:space="preserve">                correlation = corAR1(form = ~ </w:t>
      </w:r>
      <w:proofErr w:type="spellStart"/>
      <w:r>
        <w:rPr>
          <w:rStyle w:val="VerbatimChar"/>
        </w:rPr>
        <w:t>time_index</w:t>
      </w:r>
      <w:proofErr w:type="spellEnd"/>
      <w:r>
        <w:rPr>
          <w:rStyle w:val="VerbatimChar"/>
        </w:rPr>
        <w:t xml:space="preserve"> | view),</w:t>
      </w:r>
      <w:r>
        <w:br/>
      </w:r>
      <w:r>
        <w:rPr>
          <w:rStyle w:val="VerbatimChar"/>
        </w:rPr>
        <w:t xml:space="preserve">                data = </w:t>
      </w:r>
      <w:proofErr w:type="spellStart"/>
      <w:r>
        <w:rPr>
          <w:rStyle w:val="VerbatimChar"/>
        </w:rPr>
        <w:t>monarch_wind_data</w:t>
      </w:r>
      <w:proofErr w:type="spellEnd"/>
      <w:r>
        <w:rPr>
          <w:rStyle w:val="VerbatimChar"/>
        </w:rPr>
        <w:t>,</w:t>
      </w:r>
      <w:r>
        <w:br/>
      </w:r>
      <w:r>
        <w:rPr>
          <w:rStyle w:val="VerbatimChar"/>
        </w:rPr>
        <w:t xml:space="preserve">                method = "REML")</w:t>
      </w:r>
    </w:p>
    <w:p w14:paraId="5B688B52" w14:textId="77777777" w:rsidR="00443F41" w:rsidRDefault="00443F41">
      <w:pPr>
        <w:rPr>
          <w:rFonts w:eastAsiaTheme="majorEastAsia" w:cstheme="majorBidi"/>
          <w:color w:val="0F4761" w:themeColor="accent1" w:themeShade="BF"/>
          <w:sz w:val="28"/>
          <w:szCs w:val="28"/>
        </w:rPr>
      </w:pPr>
      <w:bookmarkStart w:id="129" w:name="site-fidelity-loss-hypothesis-h3"/>
      <w:bookmarkEnd w:id="97"/>
      <w:r>
        <w:br w:type="page"/>
      </w:r>
    </w:p>
    <w:p w14:paraId="4023EF6D" w14:textId="19BBF9BD" w:rsidR="00E00AD9" w:rsidRDefault="00443F41">
      <w:pPr>
        <w:pStyle w:val="Heading3"/>
      </w:pPr>
      <w:r>
        <w:lastRenderedPageBreak/>
        <w:t>Site Fidelity Loss Hypothesis (H3)</w:t>
      </w:r>
    </w:p>
    <w:p w14:paraId="4023EF6E" w14:textId="77777777" w:rsidR="00E00AD9" w:rsidRDefault="00443F41">
      <w:pPr>
        <w:pStyle w:val="FirstParagraph"/>
        <w:rPr>
          <w:ins w:id="130" w:author="Francis X. Villablanca" w:date="2025-07-17T17:22:00Z" w16du:dateUtc="2025-07-17T17:22:56Z"/>
        </w:rPr>
      </w:pPr>
      <w:r w:rsidRPr="3E233965">
        <w:rPr>
          <w:b/>
          <w:bCs/>
        </w:rPr>
        <w:t>Hypothesis:</w:t>
      </w:r>
      <w:r>
        <w:t xml:space="preserve"> </w:t>
      </w:r>
      <w:commentRangeStart w:id="131"/>
      <w:r>
        <w:t>Following exposure to wind speeds exceeding 5 mph while monarchs are present, butterflies will not return to previously occupied sites, indicating permanent abandonment after high-wind events.</w:t>
      </w:r>
      <w:commentRangeEnd w:id="131"/>
      <w:r>
        <w:commentReference w:id="131"/>
      </w:r>
    </w:p>
    <w:p w14:paraId="7E0F104A" w14:textId="1B2DDE87" w:rsidR="39D75373" w:rsidRDefault="39D75373" w:rsidP="3E233965">
      <w:pPr>
        <w:pStyle w:val="FirstParagraph"/>
      </w:pPr>
      <w:commentRangeStart w:id="132"/>
      <w:ins w:id="133" w:author="Francis X. Villablanca" w:date="2025-07-17T17:24:00Z">
        <w:r>
          <w:t>Roosts that are known to have experienced wind events</w:t>
        </w:r>
      </w:ins>
      <w:ins w:id="134" w:author="Francis X. Villablanca" w:date="2025-07-17T17:26:00Z">
        <w:r w:rsidR="3D2F3B73">
          <w:t>, with a response as predicted in H1 or H2 above,</w:t>
        </w:r>
      </w:ins>
      <w:ins w:id="135" w:author="Francis X. Villablanca" w:date="2025-07-17T17:24:00Z">
        <w:r>
          <w:t xml:space="preserve"> will </w:t>
        </w:r>
      </w:ins>
      <w:ins w:id="136" w:author="Francis X. Villablanca" w:date="2025-07-17T17:27:00Z">
        <w:r w:rsidR="18FE5212">
          <w:t xml:space="preserve">show a </w:t>
        </w:r>
      </w:ins>
      <w:ins w:id="137" w:author="Francis X. Villablanca" w:date="2025-07-17T17:28:00Z">
        <w:r w:rsidR="18FE5212">
          <w:t>persist</w:t>
        </w:r>
      </w:ins>
      <w:ins w:id="138" w:author="Francis X. Villablanca" w:date="2025-07-17T17:48:00Z">
        <w:r w:rsidR="64621AE0">
          <w:t>ing</w:t>
        </w:r>
      </w:ins>
      <w:ins w:id="139" w:author="Francis X. Villablanca" w:date="2025-07-17T17:28:00Z">
        <w:r w:rsidR="18FE5212">
          <w:t xml:space="preserve"> avoidance by roosting monarchs.</w:t>
        </w:r>
      </w:ins>
      <w:ins w:id="140" w:author="Francis X. Villablanca" w:date="2025-07-17T17:27:00Z">
        <w:r w:rsidR="18FE5212">
          <w:t xml:space="preserve"> </w:t>
        </w:r>
      </w:ins>
      <w:commentRangeEnd w:id="132"/>
      <w:r w:rsidR="00B45768">
        <w:rPr>
          <w:rStyle w:val="CommentReference"/>
        </w:rPr>
        <w:commentReference w:id="132"/>
      </w:r>
    </w:p>
    <w:p w14:paraId="4023EF6F" w14:textId="72D7CE43" w:rsidR="00E00AD9" w:rsidRDefault="00443F41">
      <w:pPr>
        <w:pStyle w:val="BodyText"/>
      </w:pPr>
      <w:r w:rsidRPr="3E233965">
        <w:rPr>
          <w:b/>
          <w:bCs/>
        </w:rPr>
        <w:t>Prediction:</w:t>
      </w:r>
      <w:r>
        <w:t xml:space="preserve"> We predict that </w:t>
      </w:r>
      <w:commentRangeStart w:id="141"/>
      <w:r>
        <w:t xml:space="preserve">morning </w:t>
      </w:r>
      <w:commentRangeEnd w:id="141"/>
      <w:r>
        <w:commentReference w:id="141"/>
      </w:r>
      <w:r>
        <w:t xml:space="preserve">abundance counts will remain near zero at sites following </w:t>
      </w:r>
      <w:del w:id="142" w:author="Francis X. Villablanca" w:date="2025-07-17T17:29:00Z">
        <w:r w:rsidDel="00443F41">
          <w:delText xml:space="preserve">days </w:delText>
        </w:r>
      </w:del>
      <w:ins w:id="143" w:author="Francis X. Villablanca" w:date="2025-07-17T17:29:00Z">
        <w:r w:rsidR="72803D51">
          <w:t xml:space="preserve">events </w:t>
        </w:r>
      </w:ins>
      <w:r>
        <w:t xml:space="preserve">when both monarchs were present and wind speeds exceeded 5 mph, with the predictor variable “days since last threshold exceeded” showing </w:t>
      </w:r>
      <w:commentRangeStart w:id="144"/>
      <w:commentRangeStart w:id="145"/>
      <w:commentRangeStart w:id="146"/>
      <w:r>
        <w:t>no recovery in abundance for values greater than zero</w:t>
      </w:r>
      <w:commentRangeEnd w:id="144"/>
      <w:r>
        <w:commentReference w:id="144"/>
      </w:r>
      <w:commentRangeEnd w:id="145"/>
      <w:r>
        <w:commentReference w:id="145"/>
      </w:r>
      <w:commentRangeEnd w:id="146"/>
      <w:r w:rsidR="00806FFE">
        <w:rPr>
          <w:rStyle w:val="CommentReference"/>
        </w:rPr>
        <w:commentReference w:id="146"/>
      </w:r>
      <w:r>
        <w:t>.</w:t>
      </w:r>
    </w:p>
    <w:p w14:paraId="4023EF70" w14:textId="2A962A92" w:rsidR="00E00AD9" w:rsidRDefault="00443F41">
      <w:pPr>
        <w:pStyle w:val="BodyText"/>
      </w:pPr>
      <w:r w:rsidRPr="3E233965">
        <w:rPr>
          <w:b/>
          <w:bCs/>
        </w:rPr>
        <w:t>Proposed Analysis:</w:t>
      </w:r>
      <w:r>
        <w:t xml:space="preserve"> We will test this hypothesis using a logistic mixed-effects model that examines site occupancy patterns following wind threshold events. This approach directly tests the </w:t>
      </w:r>
      <w:del w:id="147" w:author="Francis X. Villablanca" w:date="2025-07-17T17:57:00Z">
        <w:r w:rsidDel="00443F41">
          <w:delText xml:space="preserve">conservation </w:delText>
        </w:r>
      </w:del>
      <w:proofErr w:type="spellStart"/>
      <w:ins w:id="148" w:author="Francis X. Villablanca" w:date="2025-07-17T17:57:00Z">
        <w:r w:rsidR="394F4FB6">
          <w:t>maanagement</w:t>
        </w:r>
        <w:proofErr w:type="spellEnd"/>
        <w:r w:rsidR="394F4FB6">
          <w:t xml:space="preserve"> relevant </w:t>
        </w:r>
      </w:ins>
      <w:r>
        <w:t xml:space="preserve">claim that monarchs </w:t>
      </w:r>
      <w:ins w:id="149" w:author="Francis X. Villablanca" w:date="2025-07-17T17:57:00Z">
        <w:r w:rsidR="20F05330">
          <w:t>(semi?)</w:t>
        </w:r>
      </w:ins>
      <w:r>
        <w:t>permanently abandon sites after experiencing unsuitable wind conditions.</w:t>
      </w:r>
    </w:p>
    <w:p w14:paraId="4023EF71" w14:textId="77777777" w:rsidR="00E00AD9" w:rsidRDefault="00443F41">
      <w:pPr>
        <w:pStyle w:val="BodyText"/>
      </w:pPr>
      <w:r>
        <w:t xml:space="preserve">We define a wind threshold event as any day when wind speeds exceed </w:t>
      </w:r>
      <w:commentRangeStart w:id="150"/>
      <w:commentRangeStart w:id="151"/>
      <w:r>
        <w:t xml:space="preserve">2.2 m/s for ≥30 </w:t>
      </w:r>
      <w:commentRangeEnd w:id="150"/>
      <w:r>
        <w:commentReference w:id="150"/>
      </w:r>
      <w:commentRangeEnd w:id="151"/>
      <w:r w:rsidR="006E2103">
        <w:rPr>
          <w:rStyle w:val="CommentReference"/>
        </w:rPr>
        <w:commentReference w:id="151"/>
      </w:r>
      <w:r>
        <w:t>consecutive minutes while monarchs are present (abundance &gt; 0). This operational definition ensures we capture sustained wind exposure during active site occupation, rather than brief gusts or events occurring at unoccupied sites. The 30-minute minimum duration represents our initial analytical approach based on photographic sampling intervals, though we anticipate exploring alternative durations as data patterns emerge.</w:t>
      </w:r>
    </w:p>
    <w:p w14:paraId="4023EF72" w14:textId="1CF56364" w:rsidR="00E00AD9" w:rsidRDefault="00443F41">
      <w:pPr>
        <w:pStyle w:val="BodyText"/>
      </w:pPr>
      <w:r>
        <w:t xml:space="preserve">The response variable will be binary site occupancy status (occupied = abundance &gt; 0, unoccupied = abundance = 0) derived from morning abundance counts to avoid confounding with same-day wind effects. We propose initially focusing on the 14-day period following each threshold event to capture both immediate and sustained abandonment patterns predicted by conventional wisdom, with the understanding that this analysis window may be adjusted based on </w:t>
      </w:r>
      <w:del w:id="152" w:author="Francis X. Villablanca" w:date="2025-07-17T18:02:00Z">
        <w:r w:rsidDel="00443F41">
          <w:delText xml:space="preserve">preliminary </w:delText>
        </w:r>
      </w:del>
      <w:r>
        <w:t xml:space="preserve">results </w:t>
      </w:r>
      <w:ins w:id="153" w:author="Francis X. Villablanca" w:date="2025-07-17T18:02:00Z">
        <w:r w:rsidR="0A1E55FD">
          <w:t xml:space="preserve">from H1 and H2 testing </w:t>
        </w:r>
      </w:ins>
      <w:r>
        <w:t>and data availability.</w:t>
      </w:r>
    </w:p>
    <w:p w14:paraId="4023EF73" w14:textId="50C6CD70" w:rsidR="00E00AD9" w:rsidRDefault="00443F41">
      <w:pPr>
        <w:pStyle w:val="BodyText"/>
      </w:pPr>
      <w:r>
        <w:t xml:space="preserve">The primary fixed effect will be </w:t>
      </w:r>
      <w:commentRangeStart w:id="154"/>
      <w:commentRangeStart w:id="155"/>
      <w:proofErr w:type="spellStart"/>
      <w:r w:rsidRPr="3E233965">
        <w:rPr>
          <w:rStyle w:val="VerbatimChar"/>
        </w:rPr>
        <w:t>days_since_wind_event</w:t>
      </w:r>
      <w:commentRangeEnd w:id="154"/>
      <w:proofErr w:type="spellEnd"/>
      <w:r>
        <w:commentReference w:id="154"/>
      </w:r>
      <w:commentRangeEnd w:id="155"/>
      <w:r w:rsidR="00405E1C">
        <w:rPr>
          <w:rStyle w:val="CommentReference"/>
        </w:rPr>
        <w:commentReference w:id="155"/>
      </w:r>
      <w:r>
        <w:t xml:space="preserve">, representing the number of days elapsed since the threshold event occurred. According to the </w:t>
      </w:r>
      <w:ins w:id="156" w:author="Francis X. Villablanca" w:date="2025-07-17T18:08:00Z">
        <w:r w:rsidR="0138A60E">
          <w:t xml:space="preserve">persistent avoidance prediction of the </w:t>
        </w:r>
      </w:ins>
      <w:r>
        <w:t>site abandonment hypothesis, we expect a strong negative relationship where the probability of site occupation remains near zero for all post-event time points, with no recovery pattern over the 14-day analysis window.</w:t>
      </w:r>
    </w:p>
    <w:p w14:paraId="4023EF74" w14:textId="77777777" w:rsidR="00E00AD9" w:rsidRDefault="00443F41">
      <w:pPr>
        <w:pStyle w:val="BodyText"/>
      </w:pPr>
      <w:r>
        <w:t xml:space="preserve">This conservative analytical approach uses complete abandonment (zero abundance) as the response threshold, giving the conventional wisdom hypothesis the strongest possible test. If monarchs truly abandon sites after wind exposure, this effect should be easily detectable even with limited sample sizes. We will include random intercepts for camera view and labeler identity to control for site-specific and observer effects, following the same random </w:t>
      </w:r>
      <w:proofErr w:type="gramStart"/>
      <w:r>
        <w:t>effects</w:t>
      </w:r>
      <w:proofErr w:type="gramEnd"/>
      <w:r>
        <w:t xml:space="preserve"> structure used in H1 and H2.</w:t>
      </w:r>
    </w:p>
    <w:p w14:paraId="4023EF75" w14:textId="77777777" w:rsidR="00E00AD9" w:rsidRDefault="00443F41">
      <w:pPr>
        <w:pStyle w:val="BodyText"/>
      </w:pPr>
      <w:r>
        <w:lastRenderedPageBreak/>
        <w:t xml:space="preserve">Model diagnostics will focus on examining residual patterns, assessing model convergence, and validating the binary response assumption. We will report odds ratios for the temporal predictor, 95% confidence intervals, and visualization of predicted occupancy probability across the post-event time series. A </w:t>
      </w:r>
      <w:del w:id="157" w:author="Francis X. Villablanca" w:date="2025-07-17T18:09:00Z">
        <w:r w:rsidDel="00443F41">
          <w:delText xml:space="preserve">significant </w:delText>
        </w:r>
      </w:del>
      <w:r>
        <w:t xml:space="preserve">negative coefficient for </w:t>
      </w:r>
      <w:proofErr w:type="spellStart"/>
      <w:r w:rsidRPr="3E233965">
        <w:rPr>
          <w:rStyle w:val="VerbatimChar"/>
        </w:rPr>
        <w:t>days_since_wind_event</w:t>
      </w:r>
      <w:proofErr w:type="spellEnd"/>
      <w:r>
        <w:t xml:space="preserve"> would support the site abandonment hypothesis, while a non-significant result would challenge current conservation guidance regarding wind exposure and habitat suitability.</w:t>
      </w:r>
    </w:p>
    <w:p w14:paraId="4023EF76" w14:textId="77777777" w:rsidR="00E00AD9" w:rsidRDefault="00443F41">
      <w:pPr>
        <w:pStyle w:val="BodyText"/>
      </w:pPr>
      <w:r>
        <w:t xml:space="preserve">The statistical model will be implemented in R using the </w:t>
      </w:r>
      <w:proofErr w:type="spellStart"/>
      <w:r>
        <w:rPr>
          <w:rStyle w:val="VerbatimChar"/>
        </w:rPr>
        <w:t>glmer</w:t>
      </w:r>
      <w:proofErr w:type="spellEnd"/>
      <w:r>
        <w:t xml:space="preserve"> function from the </w:t>
      </w:r>
      <w:r>
        <w:rPr>
          <w:rStyle w:val="VerbatimChar"/>
        </w:rPr>
        <w:t>lme4</w:t>
      </w:r>
      <w:r>
        <w:t xml:space="preserve"> package as follows:</w:t>
      </w:r>
    </w:p>
    <w:p w14:paraId="4023EF77" w14:textId="77777777" w:rsidR="00E00AD9" w:rsidRDefault="00443F41">
      <w:pPr>
        <w:pStyle w:val="SourceCode"/>
      </w:pPr>
      <w:r>
        <w:rPr>
          <w:rStyle w:val="VerbatimChar"/>
        </w:rPr>
        <w:t>library(lme4)</w:t>
      </w:r>
      <w:r>
        <w:br/>
      </w:r>
      <w:r>
        <w:rPr>
          <w:rStyle w:val="VerbatimChar"/>
        </w:rPr>
        <w:t xml:space="preserve">model_h3 &lt;- </w:t>
      </w:r>
      <w:proofErr w:type="spellStart"/>
      <w:r>
        <w:rPr>
          <w:rStyle w:val="VerbatimChar"/>
        </w:rPr>
        <w:t>glmer</w:t>
      </w:r>
      <w:proofErr w:type="spellEnd"/>
      <w:r>
        <w:rPr>
          <w:rStyle w:val="VerbatimChar"/>
        </w:rPr>
        <w:t>(</w:t>
      </w:r>
      <w:proofErr w:type="spellStart"/>
      <w:r>
        <w:rPr>
          <w:rStyle w:val="VerbatimChar"/>
        </w:rPr>
        <w:t>site_occupied</w:t>
      </w:r>
      <w:proofErr w:type="spellEnd"/>
      <w:r>
        <w:rPr>
          <w:rStyle w:val="VerbatimChar"/>
        </w:rPr>
        <w:t xml:space="preserve"> ~ </w:t>
      </w:r>
      <w:proofErr w:type="spellStart"/>
      <w:r>
        <w:rPr>
          <w:rStyle w:val="VerbatimChar"/>
        </w:rPr>
        <w:t>days_since_wind_event</w:t>
      </w:r>
      <w:proofErr w:type="spellEnd"/>
      <w:r>
        <w:rPr>
          <w:rStyle w:val="VerbatimChar"/>
        </w:rPr>
        <w:t xml:space="preserve"> + (1|view) + (1|labeler),</w:t>
      </w:r>
      <w:r>
        <w:br/>
      </w:r>
      <w:r>
        <w:rPr>
          <w:rStyle w:val="VerbatimChar"/>
        </w:rPr>
        <w:t xml:space="preserve">                  family = binomial,</w:t>
      </w:r>
      <w:r>
        <w:br/>
      </w:r>
      <w:r>
        <w:rPr>
          <w:rStyle w:val="VerbatimChar"/>
        </w:rPr>
        <w:t xml:space="preserve">                  data = </w:t>
      </w:r>
      <w:proofErr w:type="spellStart"/>
      <w:r>
        <w:rPr>
          <w:rStyle w:val="VerbatimChar"/>
        </w:rPr>
        <w:t>post_event_data</w:t>
      </w:r>
      <w:proofErr w:type="spellEnd"/>
      <w:r>
        <w:rPr>
          <w:rStyle w:val="VerbatimChar"/>
        </w:rPr>
        <w:t>)</w:t>
      </w:r>
    </w:p>
    <w:p w14:paraId="574C6ABD" w14:textId="77777777" w:rsidR="00443F41" w:rsidRDefault="00443F41">
      <w:pPr>
        <w:rPr>
          <w:rFonts w:eastAsiaTheme="majorEastAsia" w:cstheme="majorBidi"/>
          <w:color w:val="0F4761" w:themeColor="accent1" w:themeShade="BF"/>
          <w:sz w:val="28"/>
          <w:szCs w:val="28"/>
        </w:rPr>
      </w:pPr>
      <w:bookmarkStart w:id="158" w:name="thermal-regulation-hypothesis-h4"/>
      <w:bookmarkEnd w:id="129"/>
      <w:r>
        <w:br w:type="page"/>
      </w:r>
    </w:p>
    <w:p w14:paraId="4023EF78" w14:textId="54B5A374" w:rsidR="00E00AD9" w:rsidRDefault="00443F41">
      <w:pPr>
        <w:pStyle w:val="Heading3"/>
      </w:pPr>
      <w:r>
        <w:lastRenderedPageBreak/>
        <w:t>Thermal Regulation Hypothesis (H4)</w:t>
      </w:r>
    </w:p>
    <w:p w14:paraId="4023EF79" w14:textId="4A47F91F" w:rsidR="00E00AD9" w:rsidRDefault="00443F41">
      <w:pPr>
        <w:pStyle w:val="FirstParagraph"/>
      </w:pPr>
      <w:r w:rsidRPr="3E233965">
        <w:rPr>
          <w:b/>
          <w:bCs/>
        </w:rPr>
        <w:t>Hypothesis:</w:t>
      </w:r>
      <w:r>
        <w:t xml:space="preserve"> Overwintering monarch butterflies modify their clustering behavior in response to direct sunlight exposure</w:t>
      </w:r>
      <w:ins w:id="159" w:author="Kyle Nessen" w:date="2025-07-24T13:05:00Z" w16du:dateUtc="2025-07-24T20:05:00Z">
        <w:r w:rsidR="00424D96">
          <w:t xml:space="preserve">. </w:t>
        </w:r>
      </w:ins>
      <w:commentRangeStart w:id="160"/>
      <w:commentRangeStart w:id="161"/>
      <w:r>
        <w:t>, with this effect moderated by ambient temperature, as monarchs are sensitive to overheating risks.</w:t>
      </w:r>
      <w:commentRangeEnd w:id="160"/>
      <w:r>
        <w:commentReference w:id="160"/>
      </w:r>
      <w:commentRangeEnd w:id="161"/>
      <w:r w:rsidR="00B50899">
        <w:rPr>
          <w:rStyle w:val="CommentReference"/>
        </w:rPr>
        <w:commentReference w:id="161"/>
      </w:r>
    </w:p>
    <w:p w14:paraId="4023EF7A" w14:textId="55E6915D" w:rsidR="00E00AD9" w:rsidRDefault="00443F41">
      <w:pPr>
        <w:pStyle w:val="BodyText"/>
        <w:rPr>
          <w:ins w:id="162" w:author="Kyle Nessen" w:date="2025-07-23T14:40:00Z" w16du:dateUtc="2025-07-23T21:40:00Z"/>
        </w:rPr>
      </w:pPr>
      <w:commentRangeStart w:id="163"/>
      <w:r w:rsidRPr="3E233965">
        <w:rPr>
          <w:b/>
          <w:bCs/>
        </w:rPr>
        <w:t>Prediction</w:t>
      </w:r>
      <w:commentRangeEnd w:id="163"/>
      <w:r>
        <w:commentReference w:id="163"/>
      </w:r>
      <w:r w:rsidRPr="3E233965">
        <w:rPr>
          <w:b/>
          <w:bCs/>
        </w:rPr>
        <w:t>:</w:t>
      </w:r>
      <w:r>
        <w:t xml:space="preserve"> We predict a </w:t>
      </w:r>
      <w:del w:id="164" w:author="Francis X. Villablanca" w:date="2025-07-17T18:19:00Z">
        <w:r w:rsidDel="00443F41">
          <w:delText xml:space="preserve">significant </w:delText>
        </w:r>
      </w:del>
      <w:r>
        <w:t xml:space="preserve">interaction between </w:t>
      </w:r>
      <w:ins w:id="165" w:author="Francis X. Villablanca" w:date="2025-07-17T18:20:00Z">
        <w:r w:rsidR="4871ADE7">
          <w:t xml:space="preserve">proportion of the roosting monarchs under direct </w:t>
        </w:r>
      </w:ins>
      <w:r>
        <w:t xml:space="preserve">sunlight exposure </w:t>
      </w:r>
      <w:del w:id="166" w:author="Francis X. Villablanca" w:date="2025-07-17T18:20:00Z">
        <w:r w:rsidDel="00443F41">
          <w:delText xml:space="preserve">proportion </w:delText>
        </w:r>
      </w:del>
      <w:r>
        <w:t>and ambient temperature on changes in monarch abundance, where the combination of high direct sunlight exposure and elevated temperatures will produce the greatest negative changes in butterfly counts, particularly during morning observation periods when clusters are most likely to disband.</w:t>
      </w:r>
    </w:p>
    <w:p w14:paraId="28671F29" w14:textId="1E64A093" w:rsidR="00B70E82" w:rsidRDefault="00B70E82">
      <w:pPr>
        <w:pStyle w:val="BodyText"/>
        <w:rPr>
          <w:ins w:id="167" w:author="Kyle Nessen" w:date="2025-07-23T14:40:00Z" w16du:dateUtc="2025-07-23T21:40:00Z"/>
        </w:rPr>
      </w:pPr>
      <w:ins w:id="168" w:author="Kyle Nessen" w:date="2025-07-23T14:40:00Z" w16du:dateUtc="2025-07-23T21:40:00Z">
        <w:r w:rsidRPr="00B70E82">
          <w:drawing>
            <wp:inline distT="0" distB="0" distL="0" distR="0" wp14:anchorId="1570E260" wp14:editId="39A72F6B">
              <wp:extent cx="5943600" cy="5295900"/>
              <wp:effectExtent l="0" t="0" r="0" b="0"/>
              <wp:docPr id="1856192346" name="Picture 1" descr="A diagram of lipid exhal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92346" name="Picture 1" descr="A diagram of lipid exhaling&#10;&#10;AI-generated content may be incorrect."/>
                      <pic:cNvPicPr/>
                    </pic:nvPicPr>
                    <pic:blipFill>
                      <a:blip r:embed="rId9"/>
                      <a:stretch>
                        <a:fillRect/>
                      </a:stretch>
                    </pic:blipFill>
                    <pic:spPr>
                      <a:xfrm>
                        <a:off x="0" y="0"/>
                        <a:ext cx="5943600" cy="5295900"/>
                      </a:xfrm>
                      <a:prstGeom prst="rect">
                        <a:avLst/>
                      </a:prstGeom>
                    </pic:spPr>
                  </pic:pic>
                </a:graphicData>
              </a:graphic>
            </wp:inline>
          </w:drawing>
        </w:r>
      </w:ins>
    </w:p>
    <w:p w14:paraId="39D73A30" w14:textId="34C83E83" w:rsidR="00B70E82" w:rsidRDefault="00B70E82">
      <w:pPr>
        <w:pStyle w:val="BodyText"/>
        <w:rPr>
          <w:ins w:id="169" w:author="Kyle Nessen" w:date="2025-07-23T14:56:00Z" w16du:dateUtc="2025-07-23T21:56:00Z"/>
        </w:rPr>
      </w:pPr>
      <w:ins w:id="170" w:author="Kyle Nessen" w:date="2025-07-23T14:40:00Z" w16du:dateUtc="2025-07-23T21:40:00Z">
        <w:r>
          <w:t xml:space="preserve">This is the figure that informs my intuition about </w:t>
        </w:r>
      </w:ins>
      <w:ins w:id="171" w:author="Kyle Nessen" w:date="2025-07-23T15:00:00Z" w16du:dateUtc="2025-07-23T22:00:00Z">
        <w:r w:rsidR="00F75BEF">
          <w:t xml:space="preserve">the </w:t>
        </w:r>
      </w:ins>
      <w:ins w:id="172" w:author="Kyle Nessen" w:date="2025-07-23T14:40:00Z" w16du:dateUtc="2025-07-23T21:40:00Z">
        <w:r>
          <w:t>thermal regulation</w:t>
        </w:r>
      </w:ins>
      <w:ins w:id="173" w:author="Kyle Nessen" w:date="2025-07-23T14:47:00Z" w16du:dateUtc="2025-07-23T21:47:00Z">
        <w:r w:rsidR="00F120C8">
          <w:t xml:space="preserve"> </w:t>
        </w:r>
      </w:ins>
      <w:ins w:id="174" w:author="Kyle Nessen" w:date="2025-07-23T14:49:00Z" w16du:dateUtc="2025-07-23T21:49:00Z">
        <w:r w:rsidR="00447A6E">
          <w:t xml:space="preserve"> hypothesis </w:t>
        </w:r>
      </w:ins>
      <w:ins w:id="175" w:author="Kyle Nessen" w:date="2025-07-23T14:47:00Z" w16du:dateUtc="2025-07-23T21:47:00Z">
        <w:r w:rsidR="00F120C8">
          <w:t>(Masters et al 1985)</w:t>
        </w:r>
      </w:ins>
      <w:ins w:id="176" w:author="Kyle Nessen" w:date="2025-07-23T14:40:00Z" w16du:dateUtc="2025-07-23T21:40:00Z">
        <w:r>
          <w:t xml:space="preserve">. </w:t>
        </w:r>
      </w:ins>
      <w:ins w:id="177" w:author="Kyle Nessen" w:date="2025-07-23T14:49:00Z" w16du:dateUtc="2025-07-23T21:49:00Z">
        <w:r w:rsidR="00447A6E">
          <w:t xml:space="preserve">Monarchs are trying to manage their “lipid budget” </w:t>
        </w:r>
        <w:r w:rsidR="00B02031">
          <w:t xml:space="preserve">by keep body </w:t>
        </w:r>
      </w:ins>
      <w:ins w:id="178" w:author="Kyle Nessen" w:date="2025-07-23T14:50:00Z" w16du:dateUtc="2025-07-23T21:50:00Z">
        <w:r w:rsidR="00B02031">
          <w:t xml:space="preserve">temperatures </w:t>
        </w:r>
      </w:ins>
      <w:ins w:id="179" w:author="Kyle Nessen" w:date="2025-07-23T14:51:00Z" w16du:dateUtc="2025-07-23T21:51:00Z">
        <w:r w:rsidR="003F68D0">
          <w:t>at a reasonable level. I agree that monarchs are certainly modera</w:t>
        </w:r>
      </w:ins>
      <w:ins w:id="180" w:author="Kyle Nessen" w:date="2025-07-23T14:52:00Z" w16du:dateUtc="2025-07-23T21:52:00Z">
        <w:r w:rsidR="003F68D0">
          <w:t xml:space="preserve">ting their behavior to get </w:t>
        </w:r>
        <w:r w:rsidR="0039162A">
          <w:t xml:space="preserve">to the flight threshold, but beyond that, they are incentivized to stay as cool </w:t>
        </w:r>
        <w:r w:rsidR="0039162A">
          <w:lastRenderedPageBreak/>
          <w:t xml:space="preserve">as possible. Each additional degree </w:t>
        </w:r>
        <w:r w:rsidR="00952888">
          <w:t xml:space="preserve">of thoracic temperature has a nonlinear penalty on lipid use. </w:t>
        </w:r>
      </w:ins>
    </w:p>
    <w:p w14:paraId="198AAA60" w14:textId="50F9DFF4" w:rsidR="004674DC" w:rsidRDefault="00B80BDA">
      <w:pPr>
        <w:pStyle w:val="BodyText"/>
      </w:pPr>
      <w:ins w:id="181" w:author="Kyle Nessen" w:date="2025-07-23T14:56:00Z" w16du:dateUtc="2025-07-23T21:56:00Z">
        <w:r>
          <w:t xml:space="preserve">Still, I’m a bit confused about what the monarchs are seeking. Oct 1 through Mar 1 is about 150 days, which I consider the maximum time a monarch can be expected to overwinter. </w:t>
        </w:r>
      </w:ins>
      <w:ins w:id="182" w:author="Kyle Nessen" w:date="2025-07-23T14:57:00Z" w16du:dateUtc="2025-07-23T21:57:00Z">
        <w:r w:rsidR="006F16D5">
          <w:t xml:space="preserve">If the butterflies are optimizing for flight threshold, they will run out of lipids about </w:t>
        </w:r>
        <w:proofErr w:type="gramStart"/>
        <w:r w:rsidR="006F16D5">
          <w:t>half way</w:t>
        </w:r>
        <w:proofErr w:type="gramEnd"/>
        <w:r w:rsidR="006F16D5">
          <w:t xml:space="preserve"> through the season. Looking on the figure, the mean temperature</w:t>
        </w:r>
      </w:ins>
      <w:ins w:id="183" w:author="Kyle Nessen" w:date="2025-07-23T15:01:00Z" w16du:dateUtc="2025-07-23T22:01:00Z">
        <w:r w:rsidR="006A38A5">
          <w:t xml:space="preserve"> (~ 7 C</w:t>
        </w:r>
      </w:ins>
      <w:ins w:id="184" w:author="Kyle Nessen" w:date="2025-07-23T15:02:00Z" w16du:dateUtc="2025-07-23T22:02:00Z">
        <w:r w:rsidR="00256ACE">
          <w:t>, 45 F</w:t>
        </w:r>
      </w:ins>
      <w:ins w:id="185" w:author="Kyle Nessen" w:date="2025-07-23T15:01:00Z" w16du:dateUtc="2025-07-23T22:01:00Z">
        <w:r w:rsidR="006A38A5">
          <w:t>)</w:t>
        </w:r>
      </w:ins>
      <w:ins w:id="186" w:author="Kyle Nessen" w:date="2025-07-23T14:57:00Z" w16du:dateUtc="2025-07-23T21:57:00Z">
        <w:r w:rsidR="006F16D5">
          <w:t xml:space="preserve"> </w:t>
        </w:r>
        <w:r w:rsidR="007B2E7E">
          <w:t xml:space="preserve">put them around 200 days of lipid reserves, which makes sense if they then </w:t>
        </w:r>
        <w:proofErr w:type="gramStart"/>
        <w:r w:rsidR="007B2E7E">
          <w:t>have to</w:t>
        </w:r>
        <w:proofErr w:type="gramEnd"/>
        <w:r w:rsidR="007B2E7E">
          <w:t xml:space="preserve"> go </w:t>
        </w:r>
      </w:ins>
      <w:ins w:id="187" w:author="Kyle Nessen" w:date="2025-07-23T14:58:00Z" w16du:dateUtc="2025-07-23T21:58:00Z">
        <w:r w:rsidR="007B2E7E">
          <w:t xml:space="preserve">reproduce. Perhaps we can talk more about when the 55 F flight threshold is reached and when it makes sense for butterflies. My current thought would be that they would want to stay around </w:t>
        </w:r>
      </w:ins>
      <w:ins w:id="188" w:author="Kyle Nessen" w:date="2025-07-23T15:02:00Z" w16du:dateUtc="2025-07-23T22:02:00Z">
        <w:r w:rsidR="00256ACE">
          <w:t>45</w:t>
        </w:r>
      </w:ins>
      <w:ins w:id="189" w:author="Kyle Nessen" w:date="2025-07-23T14:58:00Z" w16du:dateUtc="2025-07-23T21:58:00Z">
        <w:r w:rsidR="00AD7139">
          <w:t xml:space="preserve"> </w:t>
        </w:r>
      </w:ins>
      <w:ins w:id="190" w:author="Kyle Nessen" w:date="2025-07-23T15:02:00Z" w16du:dateUtc="2025-07-23T22:02:00Z">
        <w:r w:rsidR="00256ACE">
          <w:t>F</w:t>
        </w:r>
      </w:ins>
      <w:ins w:id="191" w:author="Kyle Nessen" w:date="2025-07-23T14:58:00Z" w16du:dateUtc="2025-07-23T21:58:00Z">
        <w:r w:rsidR="00AD7139">
          <w:t xml:space="preserve"> for a</w:t>
        </w:r>
      </w:ins>
      <w:ins w:id="192" w:author="Kyle Nessen" w:date="2025-07-23T14:59:00Z" w16du:dateUtc="2025-07-23T21:59:00Z">
        <w:r w:rsidR="00AD7139">
          <w:t xml:space="preserve">s long as possible, as you’ll get better lipid per day rates. </w:t>
        </w:r>
      </w:ins>
    </w:p>
    <w:p w14:paraId="4023EF7B" w14:textId="77777777" w:rsidR="00E00AD9" w:rsidRDefault="00443F41">
      <w:pPr>
        <w:pStyle w:val="BodyText"/>
      </w:pPr>
      <w:r>
        <w:rPr>
          <w:b/>
          <w:bCs/>
        </w:rPr>
        <w:t>Proposed Analysis:</w:t>
      </w:r>
      <w:r>
        <w:t xml:space="preserve"> We will test this hypothesis using a mixed-effects linear model with an interaction term to examine the combined effects of sunlight exposure and ambient temperature on monarch clustering behavior. This approach directly tests the thermal regulation hypothesis that monarchs modify their behavior to avoid overheating when exposed to direct sunlight under elevated temperature conditions. Analysis will exclude observation periods with zero monarch abundance, focusing exclusively on periods when butterflies are present to exhibit thermal regulation behavior.</w:t>
      </w:r>
    </w:p>
    <w:p w14:paraId="4023EF7C" w14:textId="77777777" w:rsidR="00E00AD9" w:rsidRDefault="00443F41">
      <w:pPr>
        <w:pStyle w:val="BodyText"/>
      </w:pPr>
      <w:r>
        <w:t xml:space="preserve">To isolate thermal regulation effects from concurrent wind influences, we will include wind variables as covariates in our thermal regulation model. This expanded approach tests whether sunlight-temperature interactions remain significant predictors of monarch behavior when accounting for wind effects, addressing the possibility that thermal and wind factors are correlated in our dataset. By controlling for wind while testing thermal mechanisms, this analysis approaches the broader question of relative factor importance that might be addressed through a comprehensive global </w:t>
      </w:r>
      <w:proofErr w:type="gramStart"/>
      <w:r>
        <w:t>model, but</w:t>
      </w:r>
      <w:proofErr w:type="gramEnd"/>
      <w:r>
        <w:t xml:space="preserve"> maintains focus on thermal regulation as the primary mechanism of interest.</w:t>
      </w:r>
    </w:p>
    <w:p w14:paraId="4023EF7D" w14:textId="77777777" w:rsidR="00E00AD9" w:rsidRDefault="00443F41">
      <w:pPr>
        <w:pStyle w:val="BodyText"/>
      </w:pPr>
      <w:r>
        <w:t xml:space="preserve">The response variable will be change in monarch abundance calculated between consecutive observation periods, allowing for both positive (clustering) and negative (dispersal) values. Our primary fixed effects will include: (1) sunlight exposure proportion, calculated as the proportion of butterflies experiencing direct sunlight relative to total butterflies present during each observation period; (2) ambient temperature, derived from temperature readings extracted via OCR from deployment photographs; and (3) their interaction term (sunlight exposure </w:t>
      </w:r>
      <m:oMath>
        <m:r>
          <m:rPr>
            <m:sty m:val="p"/>
          </m:rPr>
          <w:rPr>
            <w:rFonts w:ascii="Cambria Math" w:hAnsi="Cambria Math"/>
          </w:rPr>
          <m:t>×</m:t>
        </m:r>
      </m:oMath>
      <w:r>
        <w:t xml:space="preserve"> ambient temperature), which tests our core prediction that thermal effects are most pronounced when both factors are elevated.</w:t>
      </w:r>
    </w:p>
    <w:p w14:paraId="4023EF7E" w14:textId="77777777" w:rsidR="00E00AD9" w:rsidRDefault="00443F41">
      <w:pPr>
        <w:pStyle w:val="BodyText"/>
      </w:pPr>
      <w:r>
        <w:t>This sunlight exposure metric addresses the key challenge of scaling exposure measurements to population size. By calculating the proportion of butterflies in direct sunlight relative to the total butterfly population present, we obtain a continuous variable between 0 and 1. Periods with zero sunlight exposure represent times when no butterflies were positioned in sunny locations, providing natural contrast conditions for our analysis.</w:t>
      </w:r>
    </w:p>
    <w:p w14:paraId="4023EF7F" w14:textId="77777777" w:rsidR="00E00AD9" w:rsidRDefault="00443F41">
      <w:pPr>
        <w:pStyle w:val="BodyText"/>
      </w:pPr>
      <w:r>
        <w:t xml:space="preserve">To control for baseline differences between morning and afternoon observation periods, we will include </w:t>
      </w:r>
      <w:proofErr w:type="gramStart"/>
      <w:r>
        <w:t>time period</w:t>
      </w:r>
      <w:proofErr w:type="gramEnd"/>
      <w:r>
        <w:t xml:space="preserve"> (morning vs. afternoon) as a fixed effect in our model. </w:t>
      </w:r>
      <w:r>
        <w:lastRenderedPageBreak/>
        <w:t>Additionally, we will include mean wind speed as a covariate to control for concurrent wind effects that might confound thermal responses. This approach accounts for natural temporal variation in monarch behavior while isolating thermal regulation mechanisms from wind-driven dispersal effects, allowing us to test whether sunlight-temperature interactions represent independent behavioral drivers beyond wind influences.</w:t>
      </w:r>
    </w:p>
    <w:p w14:paraId="4023EF80" w14:textId="77777777" w:rsidR="00E00AD9" w:rsidRDefault="00443F41">
      <w:pPr>
        <w:pStyle w:val="BodyText"/>
      </w:pPr>
      <w:r>
        <w:t>We will include the same random effects structure as H1-H3 (random intercepts for camera view and labeler identity) to control for site-specific variation and observer effects. Given the temporal nature of our data, we will incorporate AR(1) autocorrelation to model expected correlation between consecutive time points, ensuring unbiased parameter estimates in our time-series analysis.</w:t>
      </w:r>
    </w:p>
    <w:p w14:paraId="4023EF81" w14:textId="77777777" w:rsidR="00E00AD9" w:rsidRDefault="00443F41">
      <w:pPr>
        <w:pStyle w:val="BodyText"/>
      </w:pPr>
      <w:r>
        <w:t xml:space="preserve">Model diagnostics will focus on examining residual patterns, validating the autocorrelation structure, and assessing the distribution of sunlight exposure values. We will report interaction effect coefficients with 95% confidence intervals, standardized effect sizes for all predictors, and visualization of the predicted relationship between sunlight-temperature combinations and abundance change. Results will include the estimated effect of </w:t>
      </w:r>
      <w:proofErr w:type="gramStart"/>
      <w:r>
        <w:t>time period</w:t>
      </w:r>
      <w:proofErr w:type="gramEnd"/>
      <w:r>
        <w:t xml:space="preserve"> to characterize baseline differences between morning and afternoon observations.</w:t>
      </w:r>
    </w:p>
    <w:p w14:paraId="4023EF82" w14:textId="77777777" w:rsidR="00E00AD9" w:rsidRDefault="00443F41">
      <w:pPr>
        <w:pStyle w:val="BodyText"/>
      </w:pPr>
      <w:r>
        <w:t>A significant negative interaction coefficient would support our thermal regulation hypothesis, indicating that monarch abundance decreases most markedly when both sunlight exposure and ambient temperature are elevated, even when controlling for wind effects. Conversely, non-significant interaction effects would suggest that thermal regulation responses are not independent of wind influences or that thermal regulation is not dependent on the combined influence of sunlight and temperature factors. This expanded analysis will help determine whether thermal factors represent primary drivers of monarch behavior or secondary effects correlated with wind conditions.</w:t>
      </w:r>
    </w:p>
    <w:p w14:paraId="4023EF83" w14:textId="77777777" w:rsidR="00E00AD9" w:rsidRDefault="00443F41">
      <w:pPr>
        <w:pStyle w:val="BodyText"/>
      </w:pPr>
      <w:r>
        <w:t xml:space="preserve">The statistical model will be implemented in R using the </w:t>
      </w:r>
      <w:proofErr w:type="spellStart"/>
      <w:r>
        <w:rPr>
          <w:rStyle w:val="VerbatimChar"/>
        </w:rPr>
        <w:t>nlme</w:t>
      </w:r>
      <w:proofErr w:type="spellEnd"/>
      <w:r>
        <w:t xml:space="preserve"> package as follows:</w:t>
      </w:r>
    </w:p>
    <w:p w14:paraId="4023EF84" w14:textId="77777777" w:rsidR="00E00AD9" w:rsidRDefault="00443F41">
      <w:pPr>
        <w:pStyle w:val="SourceCode"/>
      </w:pPr>
      <w:r>
        <w:rPr>
          <w:rStyle w:val="VerbatimChar"/>
        </w:rPr>
        <w:t># Thermal regulation model with wind control</w:t>
      </w:r>
      <w:r>
        <w:br/>
      </w:r>
      <w:r>
        <w:rPr>
          <w:rStyle w:val="VerbatimChar"/>
        </w:rPr>
        <w:t xml:space="preserve">model_h4 &lt;- </w:t>
      </w:r>
      <w:proofErr w:type="spellStart"/>
      <w:r>
        <w:rPr>
          <w:rStyle w:val="VerbatimChar"/>
        </w:rPr>
        <w:t>lme</w:t>
      </w:r>
      <w:proofErr w:type="spellEnd"/>
      <w:r>
        <w:rPr>
          <w:rStyle w:val="VerbatimChar"/>
        </w:rPr>
        <w:t>(</w:t>
      </w:r>
      <w:proofErr w:type="spellStart"/>
      <w:r>
        <w:rPr>
          <w:rStyle w:val="VerbatimChar"/>
        </w:rPr>
        <w:t>abundance_change</w:t>
      </w:r>
      <w:proofErr w:type="spellEnd"/>
      <w:r>
        <w:rPr>
          <w:rStyle w:val="VerbatimChar"/>
        </w:rPr>
        <w:t xml:space="preserve"> ~ </w:t>
      </w:r>
      <w:proofErr w:type="spellStart"/>
      <w:r>
        <w:rPr>
          <w:rStyle w:val="VerbatimChar"/>
        </w:rPr>
        <w:t>sunlight_exposure_prop</w:t>
      </w:r>
      <w:proofErr w:type="spellEnd"/>
      <w:r>
        <w:rPr>
          <w:rStyle w:val="VerbatimChar"/>
        </w:rPr>
        <w:t xml:space="preserve"> * </w:t>
      </w:r>
      <w:proofErr w:type="spellStart"/>
      <w:r>
        <w:rPr>
          <w:rStyle w:val="VerbatimChar"/>
        </w:rPr>
        <w:t>ambient_temp</w:t>
      </w:r>
      <w:proofErr w:type="spellEnd"/>
      <w:r>
        <w:rPr>
          <w:rStyle w:val="VerbatimChar"/>
        </w:rPr>
        <w:t xml:space="preserve"> + </w:t>
      </w:r>
      <w:r>
        <w:br/>
      </w:r>
      <w:r>
        <w:rPr>
          <w:rStyle w:val="VerbatimChar"/>
        </w:rPr>
        <w:t xml:space="preserve">                 period + </w:t>
      </w:r>
      <w:proofErr w:type="spellStart"/>
      <w:r>
        <w:rPr>
          <w:rStyle w:val="VerbatimChar"/>
        </w:rPr>
        <w:t>mean_wind_speed</w:t>
      </w:r>
      <w:proofErr w:type="spellEnd"/>
      <w:r>
        <w:rPr>
          <w:rStyle w:val="VerbatimChar"/>
        </w:rPr>
        <w:t>,</w:t>
      </w:r>
      <w:r>
        <w:br/>
      </w:r>
      <w:r>
        <w:rPr>
          <w:rStyle w:val="VerbatimChar"/>
        </w:rPr>
        <w:t xml:space="preserve">                random = ~ 1 | view/labeler,</w:t>
      </w:r>
      <w:r>
        <w:br/>
      </w:r>
      <w:r>
        <w:rPr>
          <w:rStyle w:val="VerbatimChar"/>
        </w:rPr>
        <w:t xml:space="preserve">                correlation = corAR1(form = ~ </w:t>
      </w:r>
      <w:proofErr w:type="spellStart"/>
      <w:r>
        <w:rPr>
          <w:rStyle w:val="VerbatimChar"/>
        </w:rPr>
        <w:t>time_index</w:t>
      </w:r>
      <w:proofErr w:type="spellEnd"/>
      <w:r>
        <w:rPr>
          <w:rStyle w:val="VerbatimChar"/>
        </w:rPr>
        <w:t xml:space="preserve"> | view),</w:t>
      </w:r>
      <w:r>
        <w:br/>
      </w:r>
      <w:r>
        <w:rPr>
          <w:rStyle w:val="VerbatimChar"/>
        </w:rPr>
        <w:t xml:space="preserve">                data = </w:t>
      </w:r>
      <w:proofErr w:type="spellStart"/>
      <w:r>
        <w:rPr>
          <w:rStyle w:val="VerbatimChar"/>
        </w:rPr>
        <w:t>monarch_thermal_data</w:t>
      </w:r>
      <w:proofErr w:type="spellEnd"/>
      <w:r>
        <w:rPr>
          <w:rStyle w:val="VerbatimChar"/>
        </w:rPr>
        <w:t>,</w:t>
      </w:r>
      <w:r>
        <w:br/>
      </w:r>
      <w:r>
        <w:rPr>
          <w:rStyle w:val="VerbatimChar"/>
        </w:rPr>
        <w:t xml:space="preserve">                method = "REML")</w:t>
      </w:r>
      <w:bookmarkEnd w:id="0"/>
      <w:bookmarkEnd w:id="57"/>
      <w:bookmarkEnd w:id="158"/>
    </w:p>
    <w:sectPr w:rsidR="00E00AD9">
      <w:footnotePr>
        <w:numRestart w:val="eachSect"/>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5" w:author="Francis X. Villablanca" w:date="2025-07-17T10:12:00Z" w:initials="FV">
    <w:p w14:paraId="4839AE14" w14:textId="58AAA4EB" w:rsidR="00000000" w:rsidRDefault="00000000">
      <w:r>
        <w:annotationRef/>
      </w:r>
      <w:r w:rsidRPr="2EC68511">
        <w:t>This is a prediction.</w:t>
      </w:r>
    </w:p>
  </w:comment>
  <w:comment w:id="66" w:author="Kyle Nessen" w:date="2025-07-23T14:08:00Z" w:initials="KN">
    <w:p w14:paraId="01523C24" w14:textId="77777777" w:rsidR="00BB6F02" w:rsidRDefault="00BB6F02" w:rsidP="00BB6F02">
      <w:r>
        <w:rPr>
          <w:rStyle w:val="CommentReference"/>
        </w:rPr>
        <w:annotationRef/>
      </w:r>
      <w:r>
        <w:rPr>
          <w:sz w:val="20"/>
          <w:szCs w:val="20"/>
        </w:rPr>
        <w:t>Updated language</w:t>
      </w:r>
    </w:p>
  </w:comment>
  <w:comment w:id="79" w:author="Francis X. Villablanca" w:date="2025-07-17T10:35:00Z" w:initials="FV">
    <w:p w14:paraId="72A1500F" w14:textId="790DE220" w:rsidR="00000000" w:rsidRDefault="00000000">
      <w:r>
        <w:annotationRef/>
      </w:r>
      <w:r w:rsidRPr="7DEB7405">
        <w:t>Lets avoid using this word, and even the concept. In other words, let's just present Delta, AIC or P values and let the reader decide.</w:t>
      </w:r>
    </w:p>
  </w:comment>
  <w:comment w:id="80" w:author="Kyle Nessen" w:date="2025-07-23T14:09:00Z" w:initials="KN">
    <w:p w14:paraId="47BE2024" w14:textId="77777777" w:rsidR="00A5370C" w:rsidRDefault="00A5370C" w:rsidP="00A5370C">
      <w:r>
        <w:rPr>
          <w:rStyle w:val="CommentReference"/>
        </w:rPr>
        <w:annotationRef/>
      </w:r>
      <w:r>
        <w:rPr>
          <w:sz w:val="20"/>
          <w:szCs w:val="20"/>
        </w:rPr>
        <w:t>Copy that</w:t>
      </w:r>
    </w:p>
  </w:comment>
  <w:comment w:id="86" w:author="Francis X. Villablanca" w:date="2025-07-17T10:39:00Z" w:initials="FV">
    <w:p w14:paraId="611B8C71" w14:textId="16538D2F" w:rsidR="00000000" w:rsidRDefault="00000000">
      <w:r>
        <w:annotationRef/>
      </w:r>
      <w:r w:rsidRPr="0412663A">
        <w:t xml:space="preserve"> Since change is the response variable, I moved it to here and identified it as a negative change. This is the same thing as seeing a decrease, but it aligns with the analysis more succinctly.</w:t>
      </w:r>
    </w:p>
  </w:comment>
  <w:comment w:id="92" w:author="Francis X. Villablanca" w:date="2025-07-17T10:41:00Z" w:initials="FV">
    <w:p w14:paraId="6ED248F7" w14:textId="56496B13" w:rsidR="00000000" w:rsidRDefault="00000000">
      <w:r>
        <w:annotationRef/>
      </w:r>
      <w:r w:rsidRPr="6A0BB194">
        <w:t xml:space="preserve">These attribute should be introduced in the intro. The reader should not be wondering about them here, but instead should be thinking "yes, </w:t>
      </w:r>
      <w:r w:rsidRPr="6A0BB194">
        <w:t>those are great ways to capture what needs to be captured."</w:t>
      </w:r>
    </w:p>
  </w:comment>
  <w:comment w:id="93" w:author="Kyle Nessen" w:date="2025-07-23T14:11:00Z" w:initials="KN">
    <w:p w14:paraId="240912C4" w14:textId="77777777" w:rsidR="0068458A" w:rsidRDefault="0068458A" w:rsidP="0068458A">
      <w:r>
        <w:rPr>
          <w:rStyle w:val="CommentReference"/>
        </w:rPr>
        <w:annotationRef/>
      </w:r>
      <w:r>
        <w:rPr>
          <w:sz w:val="20"/>
          <w:szCs w:val="20"/>
        </w:rPr>
        <w:t>Noted. Perhaps we can talk about what that might look like more tomorrow.</w:t>
      </w:r>
    </w:p>
  </w:comment>
  <w:comment w:id="102" w:author="Francis X. Villablanca" w:date="2025-07-17T10:18:00Z" w:initials="FV">
    <w:p w14:paraId="3CF1B127" w14:textId="290BCDD4" w:rsidR="00000000" w:rsidRDefault="00000000">
      <w:r>
        <w:annotationRef/>
      </w:r>
      <w:r w:rsidRPr="74BDD452">
        <w:t>We will use "site" to mean a replicate location or deployment location. Lets use "roost" for this analysis. This means we will need to define "roost" in the intro.</w:t>
      </w:r>
    </w:p>
  </w:comment>
  <w:comment w:id="131" w:author="Francis X. Villablanca" w:date="2025-07-17T10:22:00Z" w:initials="FV">
    <w:p w14:paraId="5E599B27" w14:textId="25454559" w:rsidR="00000000" w:rsidRDefault="00000000">
      <w:r>
        <w:annotationRef/>
      </w:r>
      <w:r w:rsidRPr="361AAF38">
        <w:t>This is effectively a prediction</w:t>
      </w:r>
    </w:p>
  </w:comment>
  <w:comment w:id="132" w:author="Kyle Nessen" w:date="2025-07-23T14:24:00Z" w:initials="KN">
    <w:p w14:paraId="27DE52B4" w14:textId="77777777" w:rsidR="00B45768" w:rsidRDefault="00B45768" w:rsidP="00B45768">
      <w:r>
        <w:rPr>
          <w:rStyle w:val="CommentReference"/>
        </w:rPr>
        <w:annotationRef/>
      </w:r>
      <w:r>
        <w:rPr>
          <w:sz w:val="20"/>
          <w:szCs w:val="20"/>
        </w:rPr>
        <w:t xml:space="preserve">This is a tricky hypothesis. It would but much easier to test if we tracked individuals. If we show that clusters will reform after a dispersal event, who is to say they are not new, naive butterflies? Not sure how to get around this limitation. </w:t>
      </w:r>
    </w:p>
  </w:comment>
  <w:comment w:id="141" w:author="Francis X. Villablanca" w:date="2025-07-17T10:56:00Z" w:initials="FV">
    <w:p w14:paraId="0FD1ECE7" w14:textId="2298AF03" w:rsidR="00000000" w:rsidRDefault="00000000">
      <w:r>
        <w:annotationRef/>
      </w:r>
      <w:r w:rsidRPr="6D8343E8">
        <w:t>This makes sense to me, but may not make sense to the reader. How about something like "initial daily"?</w:t>
      </w:r>
    </w:p>
    <w:p w14:paraId="310FC23B" w14:textId="32DB0189" w:rsidR="00000000" w:rsidRDefault="00000000"/>
    <w:p w14:paraId="08B9561D" w14:textId="0F55D033" w:rsidR="00000000" w:rsidRDefault="00000000">
      <w:r w:rsidRPr="53634D66">
        <w:t>Something tells me that we should put the sun hypothesis in as H3. I am thinking this because somehow the "morning after abundance" counts need to allow for an overnight response in abundance (morning), while precluding any (hypothetical) response to sunlight during the morning. If we know whether there is or isn't a response to sunlight, we will know whether the abundance estimates need to be after daylight (morning), but before direct sun on a roost. When we have  that answer, we can define the appropriat</w:t>
      </w:r>
      <w:r w:rsidRPr="53634D66">
        <w:t>e sampling/data for this analysis.</w:t>
      </w:r>
    </w:p>
    <w:p w14:paraId="4D1CA3BF" w14:textId="4184BAD6" w:rsidR="00000000" w:rsidRDefault="00000000"/>
    <w:p w14:paraId="2D0391AA" w14:textId="500F3A3F" w:rsidR="00000000" w:rsidRDefault="00000000">
      <w:r w:rsidRPr="417A4A9D">
        <w:t>Something for the discussion… Let's try to explain how abundance declines or how abandonment occurs over a daily cycle. Don't think about it now, just add it to the list of content for the discussion.</w:t>
      </w:r>
    </w:p>
  </w:comment>
  <w:comment w:id="144" w:author="Francis X. Villablanca" w:date="2025-07-17T10:31:00Z" w:initials="FV">
    <w:p w14:paraId="540FAF9B" w14:textId="5D304C17" w:rsidR="00000000" w:rsidRDefault="00000000">
      <w:r>
        <w:annotationRef/>
      </w:r>
      <w:r w:rsidRPr="2784083F">
        <w:t>no recovery or a time lag recovery? Monarchs that left the cluster might "know" and not return. Naive monarchs might eventually cluster, with larger clusters potentially forming over time. Lets discuss</w:t>
      </w:r>
    </w:p>
  </w:comment>
  <w:comment w:id="145" w:author="Francis X. Villablanca" w:date="2025-07-17T11:06:00Z" w:initials="FV">
    <w:p w14:paraId="508AF9AF" w14:textId="41FF979D" w:rsidR="00000000" w:rsidRDefault="00000000">
      <w:r>
        <w:annotationRef/>
      </w:r>
      <w:r w:rsidRPr="1E6B845D">
        <w:t xml:space="preserve"> OK. I see your justification for the two week period of abundance equals zero. I am fine with that. But this last statement in a sentence is not clear. .Maybe instead of saying "for values" greater than zero, it could be "to subsequent values" greater than zero.</w:t>
      </w:r>
    </w:p>
    <w:p w14:paraId="030CD226" w14:textId="53918C87" w:rsidR="00000000" w:rsidRDefault="00000000">
      <w:r w:rsidRPr="7690274A">
        <w:t>I still think we need to discuss. I also suspect this will be something wee ned to address in the discussion section (so add it to that list).</w:t>
      </w:r>
    </w:p>
  </w:comment>
  <w:comment w:id="146" w:author="Kyle Nessen" w:date="2025-07-23T14:26:00Z" w:initials="KN">
    <w:p w14:paraId="113F47A8" w14:textId="77777777" w:rsidR="00806FFE" w:rsidRDefault="00806FFE" w:rsidP="00806FFE">
      <w:r>
        <w:rPr>
          <w:rStyle w:val="CommentReference"/>
        </w:rPr>
        <w:annotationRef/>
      </w:r>
      <w:r>
        <w:rPr>
          <w:sz w:val="20"/>
          <w:szCs w:val="20"/>
        </w:rPr>
        <w:t xml:space="preserve">OK, yes I agree. Need to discuss. </w:t>
      </w:r>
    </w:p>
  </w:comment>
  <w:comment w:id="150" w:author="Francis X. Villablanca" w:date="2025-07-17T10:59:00Z" w:initials="FV">
    <w:p w14:paraId="578E3B3F" w14:textId="4A66AD6E" w:rsidR="00000000" w:rsidRDefault="00000000">
      <w:r>
        <w:annotationRef/>
      </w:r>
      <w:r w:rsidRPr="2267FB8B">
        <w:t>Rather than just testing the strict hypothesis, what do you think about using the results from  H1 to inform this analysis?</w:t>
      </w:r>
    </w:p>
  </w:comment>
  <w:comment w:id="151" w:author="Kyle Nessen" w:date="2025-07-23T14:26:00Z" w:initials="KN">
    <w:p w14:paraId="155B849C" w14:textId="77777777" w:rsidR="006E2103" w:rsidRDefault="006E2103" w:rsidP="006E2103">
      <w:r>
        <w:rPr>
          <w:rStyle w:val="CommentReference"/>
        </w:rPr>
        <w:annotationRef/>
      </w:r>
      <w:r>
        <w:rPr>
          <w:sz w:val="20"/>
          <w:szCs w:val="20"/>
        </w:rPr>
        <w:t xml:space="preserve">Yes, that makes sense. </w:t>
      </w:r>
    </w:p>
  </w:comment>
  <w:comment w:id="154" w:author="Francis X. Villablanca" w:date="2025-07-17T11:10:00Z" w:initials="FV">
    <w:p w14:paraId="616E7FD6" w14:textId="2AE19AB5" w:rsidR="00000000" w:rsidRDefault="00000000">
      <w:r>
        <w:annotationRef/>
      </w:r>
      <w:r w:rsidRPr="5FCF2841">
        <w:t>what do you think about relaxing the 14 day window? For example, could literally be days since? Could it be some increment of 14 days, for example, three 5s or two 7s?</w:t>
      </w:r>
    </w:p>
  </w:comment>
  <w:comment w:id="155" w:author="Kyle Nessen" w:date="2025-07-23T14:38:00Z" w:initials="KN">
    <w:p w14:paraId="453315AC" w14:textId="77777777" w:rsidR="00405E1C" w:rsidRDefault="00405E1C" w:rsidP="00405E1C">
      <w:r>
        <w:rPr>
          <w:rStyle w:val="CommentReference"/>
        </w:rPr>
        <w:annotationRef/>
      </w:r>
      <w:r>
        <w:rPr>
          <w:sz w:val="20"/>
          <w:szCs w:val="20"/>
        </w:rPr>
        <w:t xml:space="preserve">The 14 day window is somewhat arbitrary. The idea was to have a period long enough where you could be confident they didn't return, but not so long that the environment might change. Happy to relax it or drop the window all together. </w:t>
      </w:r>
    </w:p>
  </w:comment>
  <w:comment w:id="160" w:author="Francis X. Villablanca" w:date="2025-07-17T11:18:00Z" w:initials="FV">
    <w:p w14:paraId="0D6B192B" w14:textId="01C244F3" w:rsidR="00000000" w:rsidRDefault="00000000">
      <w:r>
        <w:annotationRef/>
      </w:r>
      <w:r w:rsidRPr="3118AD43">
        <w:t>We should keep the first part of this hypothesis, since it is about a pattern and is therefore something we might observe. The other two parts about moderation and overheating are mechanistic. Mechanistic meaning that they are the cause oft he pattern. II am not sure we can observe the cause with your data set.  We could test for moderation, or really just a correlation with temperature, but we cannot directly test for overheating. I know you regard overheating to be the actual mechanism. So keep that thoug</w:t>
      </w:r>
      <w:r w:rsidRPr="3118AD43">
        <w:t xml:space="preserve">ht, and let's elaborate about it in the discussion but not include it here. </w:t>
      </w:r>
    </w:p>
    <w:p w14:paraId="495F816A" w14:textId="4C6038DF" w:rsidR="00000000" w:rsidRDefault="00000000">
      <w:r w:rsidRPr="18D99534">
        <w:t>Alternatively, we could talk about this idea on Friday. I think part of the issue is that temperature facilitates flight. Monarch butterflies require a minimum of 55°F for proper flight muscle function. They are known to bask in sunlight, opening the wings, and turning them towards the sun. So it could be argued that direct sun and increase body temperature or actually a benefit. But that benefit is present when ambient temperatures are below 55. We would need to do some research in order to provide referen</w:t>
      </w:r>
      <w:r w:rsidRPr="18D99534">
        <w:t>ces that substantiate an optimal temperature or the opera critical temperature of the thermal neutral zone. Some of this information is in Ashley's thesis. So it could be argued that direct sunlight and increase body temperature is actually a detriment. But if I remember, right, that detriment is above 84–90*F. A monarch butterfly would not be expected to Basque is increasing its temperature was detrimental. So we would need to chat about asking as a potential attribute to discern, which of these mechanisms</w:t>
      </w:r>
      <w:r w:rsidRPr="18D99534">
        <w:t xml:space="preserve"> is potentially acting… So, let's talk.</w:t>
      </w:r>
    </w:p>
  </w:comment>
  <w:comment w:id="161" w:author="Kyle Nessen" w:date="2025-07-23T15:00:00Z" w:initials="KN">
    <w:p w14:paraId="3CDF3E80" w14:textId="77777777" w:rsidR="00B50899" w:rsidRDefault="00B50899" w:rsidP="00B50899">
      <w:r>
        <w:rPr>
          <w:rStyle w:val="CommentReference"/>
        </w:rPr>
        <w:annotationRef/>
      </w:r>
      <w:r>
        <w:rPr>
          <w:sz w:val="20"/>
          <w:szCs w:val="20"/>
        </w:rPr>
        <w:t>I pasted in a figure and added some commentary. Agree, plenty to discuss.</w:t>
      </w:r>
    </w:p>
  </w:comment>
  <w:comment w:id="163" w:author="Francis X. Villablanca" w:date="2025-07-21T09:17:00Z" w:initials="FV">
    <w:p w14:paraId="461ABB75" w14:textId="23E8199E" w:rsidR="00000000" w:rsidRDefault="00000000">
      <w:r>
        <w:annotationRef/>
      </w:r>
      <w:r w:rsidRPr="42FD3317">
        <w:t>I did not continue editing past this point. I think we need to talk through the hypothesis first. The hypothesis will define the predictions as well as the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39AE14" w15:done="0"/>
  <w15:commentEx w15:paraId="01523C24" w15:paraIdParent="4839AE14" w15:done="0"/>
  <w15:commentEx w15:paraId="72A1500F" w15:done="0"/>
  <w15:commentEx w15:paraId="47BE2024" w15:paraIdParent="72A1500F" w15:done="0"/>
  <w15:commentEx w15:paraId="611B8C71" w15:done="0"/>
  <w15:commentEx w15:paraId="6ED248F7" w15:done="0"/>
  <w15:commentEx w15:paraId="240912C4" w15:paraIdParent="6ED248F7" w15:done="0"/>
  <w15:commentEx w15:paraId="3CF1B127" w15:done="0"/>
  <w15:commentEx w15:paraId="5E599B27" w15:done="0"/>
  <w15:commentEx w15:paraId="27DE52B4" w15:done="0"/>
  <w15:commentEx w15:paraId="2D0391AA" w15:done="0"/>
  <w15:commentEx w15:paraId="540FAF9B" w15:done="0"/>
  <w15:commentEx w15:paraId="030CD226" w15:paraIdParent="540FAF9B" w15:done="0"/>
  <w15:commentEx w15:paraId="113F47A8" w15:paraIdParent="540FAF9B" w15:done="0"/>
  <w15:commentEx w15:paraId="578E3B3F" w15:done="0"/>
  <w15:commentEx w15:paraId="155B849C" w15:paraIdParent="578E3B3F" w15:done="0"/>
  <w15:commentEx w15:paraId="616E7FD6" w15:done="0"/>
  <w15:commentEx w15:paraId="453315AC" w15:paraIdParent="616E7FD6" w15:done="0"/>
  <w15:commentEx w15:paraId="495F816A" w15:done="0"/>
  <w15:commentEx w15:paraId="3CDF3E80" w15:paraIdParent="495F816A" w15:done="0"/>
  <w15:commentEx w15:paraId="461AB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9C6C41" w16cex:dateUtc="2025-07-17T17:12:00Z"/>
  <w16cex:commentExtensible w16cex:durableId="7F215CB0" w16cex:dateUtc="2025-07-23T21:08:00Z"/>
  <w16cex:commentExtensible w16cex:durableId="0D9EEC28" w16cex:dateUtc="2025-07-17T17:35:00Z"/>
  <w16cex:commentExtensible w16cex:durableId="05D688A0" w16cex:dateUtc="2025-07-23T21:09:00Z"/>
  <w16cex:commentExtensible w16cex:durableId="79DA18B6" w16cex:dateUtc="2025-07-17T17:39:00Z">
    <w16cex:extLst>
      <w16:ext w16:uri="{CE6994B0-6A32-4C9F-8C6B-6E91EDA988CE}">
        <cr:reactions xmlns:cr="http://schemas.microsoft.com/office/comments/2020/reactions">
          <cr:reaction reactionType="1">
            <cr:reactionInfo dateUtc="2025-07-23T21:09:53Z">
              <cr:user userId="S::knessen@calpoly.edu::97e9885f-50da-43d9-9720-b36ea4886787" userProvider="AD" userName="Kyle Nessen"/>
            </cr:reactionInfo>
          </cr:reaction>
        </cr:reactions>
      </w16:ext>
    </w16cex:extLst>
  </w16cex:commentExtensible>
  <w16cex:commentExtensible w16cex:durableId="4E840DDA" w16cex:dateUtc="2025-07-17T17:41:00Z"/>
  <w16cex:commentExtensible w16cex:durableId="18370AE2" w16cex:dateUtc="2025-07-23T21:11:00Z"/>
  <w16cex:commentExtensible w16cex:durableId="613868F8" w16cex:dateUtc="2025-07-17T17:18:00Z"/>
  <w16cex:commentExtensible w16cex:durableId="738FBC14" w16cex:dateUtc="2025-07-17T17:22:00Z"/>
  <w16cex:commentExtensible w16cex:durableId="26B56E7B" w16cex:dateUtc="2025-07-23T21:24:00Z"/>
  <w16cex:commentExtensible w16cex:durableId="337ADB1C" w16cex:dateUtc="2025-07-17T17:56:00Z"/>
  <w16cex:commentExtensible w16cex:durableId="7FC9D6E8" w16cex:dateUtc="2025-07-17T17:31:00Z"/>
  <w16cex:commentExtensible w16cex:durableId="330B0982" w16cex:dateUtc="2025-07-17T18:06:00Z"/>
  <w16cex:commentExtensible w16cex:durableId="140ABEB5" w16cex:dateUtc="2025-07-23T21:26:00Z"/>
  <w16cex:commentExtensible w16cex:durableId="30C1D1EF" w16cex:dateUtc="2025-07-17T17:59:00Z"/>
  <w16cex:commentExtensible w16cex:durableId="53ABF031" w16cex:dateUtc="2025-07-23T21:26:00Z"/>
  <w16cex:commentExtensible w16cex:durableId="1E15EA28" w16cex:dateUtc="2025-07-17T18:10:00Z"/>
  <w16cex:commentExtensible w16cex:durableId="15E20C0A" w16cex:dateUtc="2025-07-23T21:38:00Z"/>
  <w16cex:commentExtensible w16cex:durableId="5F7268E3" w16cex:dateUtc="2025-07-17T18:18:00Z"/>
  <w16cex:commentExtensible w16cex:durableId="4C724B1E" w16cex:dateUtc="2025-07-23T22:00:00Z"/>
  <w16cex:commentExtensible w16cex:durableId="0F4C3A70" w16cex:dateUtc="2025-07-21T16:17:00Z">
    <w16cex:extLst>
      <w16:ext w16:uri="{CE6994B0-6A32-4C9F-8C6B-6E91EDA988CE}">
        <cr:reactions xmlns:cr="http://schemas.microsoft.com/office/comments/2020/reactions">
          <cr:reaction reactionType="1">
            <cr:reactionInfo dateUtc="2025-07-23T22:00:12Z">
              <cr:user userId="S::knessen@calpoly.edu::97e9885f-50da-43d9-9720-b36ea4886787" userProvider="AD" userName="Kyle Nesse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39AE14" w16cid:durableId="6E9C6C41"/>
  <w16cid:commentId w16cid:paraId="01523C24" w16cid:durableId="7F215CB0"/>
  <w16cid:commentId w16cid:paraId="72A1500F" w16cid:durableId="0D9EEC28"/>
  <w16cid:commentId w16cid:paraId="47BE2024" w16cid:durableId="05D688A0"/>
  <w16cid:commentId w16cid:paraId="611B8C71" w16cid:durableId="79DA18B6"/>
  <w16cid:commentId w16cid:paraId="6ED248F7" w16cid:durableId="4E840DDA"/>
  <w16cid:commentId w16cid:paraId="240912C4" w16cid:durableId="18370AE2"/>
  <w16cid:commentId w16cid:paraId="3CF1B127" w16cid:durableId="613868F8"/>
  <w16cid:commentId w16cid:paraId="5E599B27" w16cid:durableId="738FBC14"/>
  <w16cid:commentId w16cid:paraId="27DE52B4" w16cid:durableId="26B56E7B"/>
  <w16cid:commentId w16cid:paraId="2D0391AA" w16cid:durableId="337ADB1C"/>
  <w16cid:commentId w16cid:paraId="540FAF9B" w16cid:durableId="7FC9D6E8"/>
  <w16cid:commentId w16cid:paraId="030CD226" w16cid:durableId="330B0982"/>
  <w16cid:commentId w16cid:paraId="113F47A8" w16cid:durableId="140ABEB5"/>
  <w16cid:commentId w16cid:paraId="578E3B3F" w16cid:durableId="30C1D1EF"/>
  <w16cid:commentId w16cid:paraId="155B849C" w16cid:durableId="53ABF031"/>
  <w16cid:commentId w16cid:paraId="616E7FD6" w16cid:durableId="1E15EA28"/>
  <w16cid:commentId w16cid:paraId="453315AC" w16cid:durableId="15E20C0A"/>
  <w16cid:commentId w16cid:paraId="495F816A" w16cid:durableId="5F7268E3"/>
  <w16cid:commentId w16cid:paraId="3CDF3E80" w16cid:durableId="4C724B1E"/>
  <w16cid:commentId w16cid:paraId="461ABB75" w16cid:durableId="0F4C3A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B421EF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54DA0768"/>
    <w:multiLevelType w:val="hybridMultilevel"/>
    <w:tmpl w:val="B29CBDCE"/>
    <w:lvl w:ilvl="0" w:tplc="13E461FE">
      <w:start w:val="19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424712">
    <w:abstractNumId w:val="0"/>
  </w:num>
  <w:num w:numId="2" w16cid:durableId="6556889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 X. Villablanca">
    <w15:presenceInfo w15:providerId="AD" w15:userId="S::fvillabl@calpoly.edu::5dda1cd2-8ee2-497c-bdc9-e89ed26eac22"/>
  </w15:person>
  <w15:person w15:author="Kyle Nessen">
    <w15:presenceInfo w15:providerId="AD" w15:userId="S::knessen@calpoly.edu::97e9885f-50da-43d9-9720-b36ea4886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00AD9"/>
    <w:rsid w:val="000015F2"/>
    <w:rsid w:val="000365D9"/>
    <w:rsid w:val="000531A6"/>
    <w:rsid w:val="000B5C67"/>
    <w:rsid w:val="000B7E26"/>
    <w:rsid w:val="000D6D38"/>
    <w:rsid w:val="001069B8"/>
    <w:rsid w:val="0017364E"/>
    <w:rsid w:val="00176D91"/>
    <w:rsid w:val="00256ACE"/>
    <w:rsid w:val="00296164"/>
    <w:rsid w:val="00304DBF"/>
    <w:rsid w:val="00364B03"/>
    <w:rsid w:val="0039162A"/>
    <w:rsid w:val="003956B3"/>
    <w:rsid w:val="003AA5AF"/>
    <w:rsid w:val="003D6A1A"/>
    <w:rsid w:val="003E4D89"/>
    <w:rsid w:val="003F68D0"/>
    <w:rsid w:val="00405E1C"/>
    <w:rsid w:val="00424D96"/>
    <w:rsid w:val="00443F41"/>
    <w:rsid w:val="00447A6E"/>
    <w:rsid w:val="00455BCC"/>
    <w:rsid w:val="004674DC"/>
    <w:rsid w:val="005037EE"/>
    <w:rsid w:val="00541A0D"/>
    <w:rsid w:val="00600261"/>
    <w:rsid w:val="0068458A"/>
    <w:rsid w:val="006A38A5"/>
    <w:rsid w:val="006E2103"/>
    <w:rsid w:val="006F16D5"/>
    <w:rsid w:val="007B2E7E"/>
    <w:rsid w:val="007D2DE2"/>
    <w:rsid w:val="00806FFE"/>
    <w:rsid w:val="00847E00"/>
    <w:rsid w:val="009012BA"/>
    <w:rsid w:val="00952888"/>
    <w:rsid w:val="00991A8E"/>
    <w:rsid w:val="009A214A"/>
    <w:rsid w:val="009F0123"/>
    <w:rsid w:val="009F5192"/>
    <w:rsid w:val="00A5370C"/>
    <w:rsid w:val="00A644D8"/>
    <w:rsid w:val="00A649A6"/>
    <w:rsid w:val="00A850D6"/>
    <w:rsid w:val="00AD7139"/>
    <w:rsid w:val="00B02031"/>
    <w:rsid w:val="00B45768"/>
    <w:rsid w:val="00B50899"/>
    <w:rsid w:val="00B64E94"/>
    <w:rsid w:val="00B70E82"/>
    <w:rsid w:val="00B80BDA"/>
    <w:rsid w:val="00BB6F02"/>
    <w:rsid w:val="00BE143F"/>
    <w:rsid w:val="00C161C1"/>
    <w:rsid w:val="00D7747A"/>
    <w:rsid w:val="00E00AD9"/>
    <w:rsid w:val="00EA7DD3"/>
    <w:rsid w:val="00EB2B92"/>
    <w:rsid w:val="00EC2C9A"/>
    <w:rsid w:val="00F120C8"/>
    <w:rsid w:val="00F2457E"/>
    <w:rsid w:val="00F66B67"/>
    <w:rsid w:val="00F75BEF"/>
    <w:rsid w:val="0138A60E"/>
    <w:rsid w:val="01E09B5B"/>
    <w:rsid w:val="02C3CC63"/>
    <w:rsid w:val="03C1A875"/>
    <w:rsid w:val="042F1453"/>
    <w:rsid w:val="048C617A"/>
    <w:rsid w:val="06D00BE0"/>
    <w:rsid w:val="0908DD71"/>
    <w:rsid w:val="0A1E55FD"/>
    <w:rsid w:val="0A33CD0C"/>
    <w:rsid w:val="0A8435C6"/>
    <w:rsid w:val="0CE7DACA"/>
    <w:rsid w:val="0E9E6957"/>
    <w:rsid w:val="0EE5E8ED"/>
    <w:rsid w:val="11633C09"/>
    <w:rsid w:val="1174B61B"/>
    <w:rsid w:val="123BD605"/>
    <w:rsid w:val="13355F83"/>
    <w:rsid w:val="17410667"/>
    <w:rsid w:val="18FE5212"/>
    <w:rsid w:val="1C6E4B53"/>
    <w:rsid w:val="1D8F54E2"/>
    <w:rsid w:val="1EE4D01D"/>
    <w:rsid w:val="20EDCC72"/>
    <w:rsid w:val="20F05330"/>
    <w:rsid w:val="249749A0"/>
    <w:rsid w:val="254B0AB9"/>
    <w:rsid w:val="25F6617B"/>
    <w:rsid w:val="26343BB5"/>
    <w:rsid w:val="2A508C7D"/>
    <w:rsid w:val="2BD152A2"/>
    <w:rsid w:val="2C7AE83F"/>
    <w:rsid w:val="2CA94B71"/>
    <w:rsid w:val="30CEA49C"/>
    <w:rsid w:val="3370EF23"/>
    <w:rsid w:val="351EE766"/>
    <w:rsid w:val="394F4FB6"/>
    <w:rsid w:val="39D75373"/>
    <w:rsid w:val="3A67275D"/>
    <w:rsid w:val="3CC67184"/>
    <w:rsid w:val="3D2F3B73"/>
    <w:rsid w:val="3DE17FFB"/>
    <w:rsid w:val="3E233965"/>
    <w:rsid w:val="40C5E0C4"/>
    <w:rsid w:val="48427629"/>
    <w:rsid w:val="4871ADE7"/>
    <w:rsid w:val="488D3C20"/>
    <w:rsid w:val="498C5A0E"/>
    <w:rsid w:val="4AC31364"/>
    <w:rsid w:val="4D1A4A30"/>
    <w:rsid w:val="50B671C2"/>
    <w:rsid w:val="51AD43AB"/>
    <w:rsid w:val="5255BD77"/>
    <w:rsid w:val="53B773C5"/>
    <w:rsid w:val="550F7E21"/>
    <w:rsid w:val="564D6F3E"/>
    <w:rsid w:val="57C4C983"/>
    <w:rsid w:val="5BE2A155"/>
    <w:rsid w:val="5C748AF4"/>
    <w:rsid w:val="5F973CFD"/>
    <w:rsid w:val="5FC7E07C"/>
    <w:rsid w:val="601E6CDD"/>
    <w:rsid w:val="608E22D0"/>
    <w:rsid w:val="623715AF"/>
    <w:rsid w:val="627951A7"/>
    <w:rsid w:val="62A7CE12"/>
    <w:rsid w:val="64621AE0"/>
    <w:rsid w:val="649C8A55"/>
    <w:rsid w:val="64FA63D0"/>
    <w:rsid w:val="6616AB83"/>
    <w:rsid w:val="671A48C2"/>
    <w:rsid w:val="67625DC1"/>
    <w:rsid w:val="6832FC26"/>
    <w:rsid w:val="68B70413"/>
    <w:rsid w:val="6B71E880"/>
    <w:rsid w:val="6E276F0B"/>
    <w:rsid w:val="6E667044"/>
    <w:rsid w:val="6FADA5A7"/>
    <w:rsid w:val="718BF872"/>
    <w:rsid w:val="720B0E5D"/>
    <w:rsid w:val="727A8FC9"/>
    <w:rsid w:val="72803D51"/>
    <w:rsid w:val="74353CEB"/>
    <w:rsid w:val="74AB7AB0"/>
    <w:rsid w:val="77030E58"/>
    <w:rsid w:val="7736B0B5"/>
    <w:rsid w:val="78E860DB"/>
    <w:rsid w:val="79FF3D56"/>
    <w:rsid w:val="7A3D6E0F"/>
    <w:rsid w:val="7B494FC5"/>
    <w:rsid w:val="7DF39F6B"/>
    <w:rsid w:val="7FA8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3EF5A"/>
  <w15:docId w15:val="{A7B3CEFD-9CE9-3440-B8C7-08573BFD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rPr>
      <w:sz w:val="16"/>
      <w:szCs w:val="16"/>
    </w:rPr>
  </w:style>
  <w:style w:type="paragraph" w:styleId="Revision">
    <w:name w:val="Revision"/>
    <w:hidden/>
    <w:rsid w:val="003D6A1A"/>
    <w:pPr>
      <w:spacing w:after="0"/>
    </w:pPr>
  </w:style>
  <w:style w:type="character" w:customStyle="1" w:styleId="BodyTextChar">
    <w:name w:val="Body Text Char"/>
    <w:basedOn w:val="DefaultParagraphFont"/>
    <w:link w:val="BodyText"/>
    <w:rsid w:val="003D6A1A"/>
  </w:style>
  <w:style w:type="paragraph" w:styleId="CommentSubject">
    <w:name w:val="annotation subject"/>
    <w:basedOn w:val="CommentText"/>
    <w:next w:val="CommentText"/>
    <w:link w:val="CommentSubjectChar"/>
    <w:rsid w:val="00BB6F02"/>
    <w:rPr>
      <w:b/>
      <w:bCs/>
    </w:rPr>
  </w:style>
  <w:style w:type="character" w:customStyle="1" w:styleId="CommentSubjectChar">
    <w:name w:val="Comment Subject Char"/>
    <w:basedOn w:val="CommentTextChar"/>
    <w:link w:val="CommentSubject"/>
    <w:rsid w:val="00BB6F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3067</Words>
  <Characters>17486</Characters>
  <Application>Microsoft Office Word</Application>
  <DocSecurity>0</DocSecurity>
  <Lines>145</Lines>
  <Paragraphs>41</Paragraphs>
  <ScaleCrop>false</ScaleCrop>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Kyle Nessen</cp:lastModifiedBy>
  <cp:revision>63</cp:revision>
  <dcterms:created xsi:type="dcterms:W3CDTF">2025-06-26T17:28:00Z</dcterms:created>
  <dcterms:modified xsi:type="dcterms:W3CDTF">2025-07-24T20:05:00Z</dcterms:modified>
</cp:coreProperties>
</file>